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160E4" w14:textId="77777777" w:rsidR="009F3E31" w:rsidRPr="00DF0E0B" w:rsidRDefault="009A5EC5" w:rsidP="00793C70">
      <w:pPr>
        <w:pStyle w:val="TitelseiteText"/>
        <w:jc w:val="right"/>
      </w:pPr>
      <w:r w:rsidRPr="00DF0E0B">
        <w:rPr>
          <w:noProof/>
          <w:lang w:eastAsia="de-DE"/>
        </w:rPr>
        <w:drawing>
          <wp:inline distT="0" distB="0" distL="0" distR="0" wp14:anchorId="712D6E10" wp14:editId="76E44B87">
            <wp:extent cx="1675185" cy="765782"/>
            <wp:effectExtent l="19050" t="0" r="1215" b="0"/>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stretch>
                      <a:fillRect/>
                    </a:stretch>
                  </pic:blipFill>
                  <pic:spPr>
                    <a:xfrm>
                      <a:off x="0" y="0"/>
                      <a:ext cx="1679205" cy="767620"/>
                    </a:xfrm>
                    <a:prstGeom prst="rect">
                      <a:avLst/>
                    </a:prstGeom>
                  </pic:spPr>
                </pic:pic>
              </a:graphicData>
            </a:graphic>
          </wp:inline>
        </w:drawing>
      </w:r>
    </w:p>
    <w:p w14:paraId="6EDED59B" w14:textId="77777777" w:rsidR="009F3E31" w:rsidRPr="00DF0E0B" w:rsidRDefault="009F3E31" w:rsidP="009A6B3E">
      <w:pPr>
        <w:pStyle w:val="TitelseiteText"/>
        <w:jc w:val="right"/>
      </w:pPr>
    </w:p>
    <w:p w14:paraId="75B57FC9" w14:textId="77777777" w:rsidR="009F3E31" w:rsidRPr="00DF0E0B" w:rsidRDefault="009F3E31" w:rsidP="009F3E31">
      <w:pPr>
        <w:pStyle w:val="TitelseiteText"/>
        <w:rPr>
          <w:rStyle w:val="AngabenzumLehrstuhl"/>
          <w:bCs w:val="0"/>
        </w:rPr>
      </w:pPr>
      <w:r w:rsidRPr="00DF0E0B">
        <w:rPr>
          <w:b/>
        </w:rPr>
        <w:t>Philosophische</w:t>
      </w:r>
      <w:r w:rsidRPr="00DF0E0B">
        <w:rPr>
          <w:rStyle w:val="AngabenzumLehrstuhl"/>
        </w:rPr>
        <w:t xml:space="preserve"> Fakultät III</w:t>
      </w:r>
    </w:p>
    <w:p w14:paraId="4EF43230" w14:textId="77777777" w:rsidR="009F3E31" w:rsidRPr="00DF0E0B" w:rsidRDefault="009F3E31" w:rsidP="00712435">
      <w:pPr>
        <w:pStyle w:val="TitelseiteText"/>
        <w:rPr>
          <w:rStyle w:val="AngabenzumLehrstuhl"/>
          <w:bCs w:val="0"/>
          <w:sz w:val="22"/>
        </w:rPr>
      </w:pPr>
      <w:r w:rsidRPr="00DF0E0B">
        <w:rPr>
          <w:rStyle w:val="AngabenzumLehrstuhl"/>
          <w:bCs w:val="0"/>
          <w:sz w:val="22"/>
        </w:rPr>
        <w:t>Sprach- , Literatur- und Kulturwissenschaften</w:t>
      </w:r>
    </w:p>
    <w:p w14:paraId="09363222" w14:textId="516070B9" w:rsidR="009F3E31" w:rsidRPr="00DF0E0B" w:rsidRDefault="009F3E31" w:rsidP="00712435">
      <w:pPr>
        <w:pStyle w:val="TitelseiteText"/>
        <w:rPr>
          <w:rStyle w:val="AngabenzumLehrstuhl"/>
          <w:bCs w:val="0"/>
          <w:sz w:val="22"/>
        </w:rPr>
      </w:pPr>
      <w:r w:rsidRPr="00DF0E0B">
        <w:rPr>
          <w:rStyle w:val="AngabenzumLehrstuhl"/>
          <w:bCs w:val="0"/>
          <w:sz w:val="22"/>
        </w:rPr>
        <w:t xml:space="preserve">Institut für Information und </w:t>
      </w:r>
      <w:r w:rsidRPr="00DF0E0B">
        <w:rPr>
          <w:rStyle w:val="AngabenzumLehrstuhl"/>
        </w:rPr>
        <w:t>Medien</w:t>
      </w:r>
      <w:r w:rsidRPr="00DF0E0B">
        <w:rPr>
          <w:rStyle w:val="AngabenzumLehrstuhl"/>
          <w:bCs w:val="0"/>
          <w:sz w:val="22"/>
        </w:rPr>
        <w:t>, Sprache und Kultur (I:IMSK)</w:t>
      </w:r>
      <w:r w:rsidR="00F91186" w:rsidRPr="00DF0E0B">
        <w:rPr>
          <w:rStyle w:val="AngabenzumLehrstuhl"/>
          <w:bCs w:val="0"/>
          <w:sz w:val="22"/>
        </w:rPr>
        <w:br/>
        <w:t>Le</w:t>
      </w:r>
      <w:r w:rsidR="00CA1D19">
        <w:rPr>
          <w:rStyle w:val="AngabenzumLehrstuhl"/>
          <w:bCs w:val="0"/>
          <w:sz w:val="22"/>
        </w:rPr>
        <w:t>hrstuhl für Medieninformatik</w:t>
      </w:r>
    </w:p>
    <w:p w14:paraId="7F2DFBE5" w14:textId="77777777" w:rsidR="009F3E31" w:rsidRPr="00DF0E0B" w:rsidRDefault="009F3E31" w:rsidP="009F3E31">
      <w:pPr>
        <w:pBdr>
          <w:bottom w:val="single" w:sz="6" w:space="1" w:color="auto"/>
        </w:pBdr>
      </w:pPr>
    </w:p>
    <w:p w14:paraId="22256D37" w14:textId="77777777" w:rsidR="009F3E31" w:rsidRPr="00DF0E0B" w:rsidRDefault="009F3E31" w:rsidP="009F3E31">
      <w:pPr>
        <w:pStyle w:val="TitelseiteText"/>
      </w:pPr>
    </w:p>
    <w:p w14:paraId="10DB958C" w14:textId="77777777" w:rsidR="008873E3" w:rsidRPr="00DF0E0B" w:rsidRDefault="008873E3" w:rsidP="009F3E31">
      <w:pPr>
        <w:pStyle w:val="TitelseiteText"/>
      </w:pPr>
    </w:p>
    <w:p w14:paraId="5304E909" w14:textId="7159CA78" w:rsidR="009F3E31" w:rsidRPr="00DF0E0B" w:rsidRDefault="00CA1D19" w:rsidP="009F3E31">
      <w:pPr>
        <w:pStyle w:val="TitelseiteText"/>
      </w:pPr>
      <w:r w:rsidRPr="00CA1D19">
        <w:t>Praxisseminar</w:t>
      </w:r>
    </w:p>
    <w:p w14:paraId="312FB5E5" w14:textId="37A7AFBE" w:rsidR="009F3E31" w:rsidRDefault="00CA1D19" w:rsidP="009F3E31">
      <w:pPr>
        <w:pStyle w:val="TitelseiteText"/>
      </w:pPr>
      <w:r w:rsidRPr="00CA1D19">
        <w:t>Modul: MEI-M 26 (M. Sc.)</w:t>
      </w:r>
    </w:p>
    <w:p w14:paraId="370DE231" w14:textId="2AAB474C" w:rsidR="00CA1D19" w:rsidRPr="00DF0E0B" w:rsidRDefault="00CA1D19" w:rsidP="009F3E31">
      <w:pPr>
        <w:pStyle w:val="TitelseiteText"/>
      </w:pPr>
      <w:r>
        <w:t>SS 2014</w:t>
      </w:r>
    </w:p>
    <w:p w14:paraId="0E61EDD5" w14:textId="749306FA" w:rsidR="009F3E31" w:rsidRPr="00DF0E0B" w:rsidRDefault="00CA1D19" w:rsidP="009F3E31">
      <w:pPr>
        <w:pStyle w:val="TitelseiteText"/>
      </w:pPr>
      <w:r>
        <w:t>Leitung: Tim Schneidermeier</w:t>
      </w:r>
    </w:p>
    <w:p w14:paraId="5DEDBD79" w14:textId="77777777" w:rsidR="009F3E31" w:rsidRPr="00DF0E0B" w:rsidRDefault="009F3E31" w:rsidP="009F3E31">
      <w:pPr>
        <w:pStyle w:val="TitelseiteText"/>
      </w:pPr>
    </w:p>
    <w:p w14:paraId="048AB489" w14:textId="77777777" w:rsidR="009F3E31" w:rsidRPr="00DF0E0B" w:rsidRDefault="009F3E31" w:rsidP="009F3E31">
      <w:pPr>
        <w:pStyle w:val="TitelseiteText"/>
      </w:pPr>
    </w:p>
    <w:p w14:paraId="583C9C9F" w14:textId="77777777" w:rsidR="009F3E31" w:rsidRPr="00DF0E0B" w:rsidRDefault="009F3E31" w:rsidP="009F3E31"/>
    <w:p w14:paraId="28516A16" w14:textId="77777777" w:rsidR="009F3E31" w:rsidRPr="00DF0E0B" w:rsidRDefault="009F3E31" w:rsidP="009F3E31"/>
    <w:p w14:paraId="565F9E2A" w14:textId="77777777" w:rsidR="009F3E31" w:rsidRPr="00DF0E0B" w:rsidRDefault="009F3E31" w:rsidP="009F3E31"/>
    <w:p w14:paraId="2D4398BC" w14:textId="63A78803" w:rsidR="00DF0E0B" w:rsidRPr="00DF0E0B" w:rsidRDefault="00D301B6" w:rsidP="00DF0E0B">
      <w:pPr>
        <w:pStyle w:val="Titel"/>
        <w:rPr>
          <w:rFonts w:ascii="Frutiger Next LT W1G" w:hAnsi="Frutiger Next LT W1G"/>
        </w:rPr>
      </w:pPr>
      <w:r>
        <w:rPr>
          <w:rFonts w:ascii="Frutiger Next LT W1G" w:hAnsi="Frutiger Next LT W1G"/>
        </w:rPr>
        <w:t>Mediathek Crawler</w:t>
      </w:r>
    </w:p>
    <w:p w14:paraId="15473838" w14:textId="4D1900D1" w:rsidR="00DF0E0B" w:rsidRDefault="00DF0E0B" w:rsidP="00865BCF">
      <w:pPr>
        <w:jc w:val="left"/>
        <w:rPr>
          <w:sz w:val="32"/>
          <w:szCs w:val="32"/>
        </w:rPr>
      </w:pPr>
      <w:r w:rsidRPr="00DF0E0B">
        <w:rPr>
          <w:sz w:val="32"/>
          <w:szCs w:val="32"/>
        </w:rPr>
        <w:t>Software Requirements Specification</w:t>
      </w:r>
      <w:r w:rsidR="00865BCF">
        <w:rPr>
          <w:sz w:val="32"/>
          <w:szCs w:val="32"/>
        </w:rPr>
        <w:t xml:space="preserve"> –</w:t>
      </w:r>
      <w:r w:rsidRPr="00DF0E0B">
        <w:rPr>
          <w:sz w:val="32"/>
          <w:szCs w:val="32"/>
        </w:rPr>
        <w:t>Anforderungsspezifikation</w:t>
      </w:r>
    </w:p>
    <w:p w14:paraId="6844809A" w14:textId="77777777" w:rsidR="009F3E31" w:rsidRPr="00DF0E0B" w:rsidRDefault="009F3E31" w:rsidP="009F3E31"/>
    <w:p w14:paraId="27067FFE" w14:textId="77777777" w:rsidR="009F3E31" w:rsidRPr="00DF0E0B" w:rsidRDefault="009F3E31" w:rsidP="009F3E31"/>
    <w:p w14:paraId="3F690A44" w14:textId="77777777" w:rsidR="009F3E31" w:rsidRPr="00DF0E0B" w:rsidRDefault="009F3E31" w:rsidP="009F3E31"/>
    <w:p w14:paraId="3BBBA81F" w14:textId="77777777" w:rsidR="009A6B3E" w:rsidRPr="00DF0E0B" w:rsidRDefault="009A6B3E" w:rsidP="009F3E31"/>
    <w:p w14:paraId="292D89CD" w14:textId="77777777" w:rsidR="009F3E31" w:rsidRDefault="009F3E31" w:rsidP="009F3E31">
      <w:pPr>
        <w:pStyle w:val="TitelseiteText"/>
      </w:pPr>
    </w:p>
    <w:p w14:paraId="3FBD1B9F" w14:textId="77777777" w:rsidR="00CA1D19" w:rsidRDefault="00CA1D19" w:rsidP="009F3E31">
      <w:pPr>
        <w:pStyle w:val="TitelseiteText"/>
      </w:pPr>
    </w:p>
    <w:p w14:paraId="300FB994" w14:textId="77777777" w:rsidR="00CA1D19" w:rsidRDefault="00CA1D19" w:rsidP="009F3E31">
      <w:pPr>
        <w:pStyle w:val="TitelseiteText"/>
      </w:pPr>
    </w:p>
    <w:p w14:paraId="664F35EF" w14:textId="77777777" w:rsidR="00CA1D19" w:rsidRDefault="00CA1D19" w:rsidP="009F3E31">
      <w:pPr>
        <w:pStyle w:val="TitelseiteText"/>
      </w:pPr>
    </w:p>
    <w:p w14:paraId="07D5037F" w14:textId="77777777" w:rsidR="00CA1D19" w:rsidRDefault="00CA1D19" w:rsidP="009F3E31">
      <w:pPr>
        <w:pStyle w:val="TitelseiteText"/>
      </w:pPr>
    </w:p>
    <w:p w14:paraId="4F4BA095" w14:textId="77777777" w:rsidR="00CA1D19" w:rsidRDefault="00CA1D19" w:rsidP="009F3E31">
      <w:pPr>
        <w:pStyle w:val="TitelseiteText"/>
      </w:pPr>
    </w:p>
    <w:p w14:paraId="34F0043E" w14:textId="77777777" w:rsidR="00CA1D19" w:rsidRPr="00DF0E0B" w:rsidRDefault="00CA1D19" w:rsidP="00CA1D19">
      <w:pPr>
        <w:pStyle w:val="TitelseiteText"/>
      </w:pPr>
    </w:p>
    <w:p w14:paraId="201520E5" w14:textId="7320898F" w:rsidR="00CA1D19" w:rsidRDefault="00CA1D19" w:rsidP="00CA1D19">
      <w:pPr>
        <w:spacing w:after="200" w:line="240" w:lineRule="auto"/>
        <w:jc w:val="left"/>
      </w:pPr>
      <w:r>
        <w:t>Version 0.1</w:t>
      </w:r>
      <w:r>
        <w:br/>
        <w:t>Lukas Lamm, David Lechler, Felix Müller, Tobias Semmelmann</w:t>
      </w:r>
      <w:r>
        <w:br/>
        <w:t>1511167, 1510484, 1535015, 1509311</w:t>
      </w:r>
      <w:r>
        <w:br/>
        <w:t>1. und 2. Semester M.Sc. Medieninformatik</w:t>
      </w:r>
    </w:p>
    <w:p w14:paraId="424A1B8D" w14:textId="77777777" w:rsidR="00CA1D19" w:rsidRPr="00CA1D19" w:rsidRDefault="00CA1D19" w:rsidP="00CA1D19">
      <w:pPr>
        <w:pStyle w:val="Folgeabsatz"/>
      </w:pPr>
    </w:p>
    <w:p w14:paraId="659BA7E3" w14:textId="77777777" w:rsidR="00CA1D19" w:rsidRDefault="00CA1D19" w:rsidP="00CA1D19">
      <w:pPr>
        <w:spacing w:after="200" w:line="240" w:lineRule="auto"/>
      </w:pPr>
    </w:p>
    <w:p w14:paraId="14508B75" w14:textId="1F84ABBC" w:rsidR="000147EF" w:rsidRPr="00DF0E0B" w:rsidRDefault="00CA1D19" w:rsidP="00CA1D19">
      <w:pPr>
        <w:spacing w:after="200" w:line="240" w:lineRule="auto"/>
        <w:sectPr w:rsidR="000147EF" w:rsidRPr="00DF0E0B" w:rsidSect="000147EF">
          <w:headerReference w:type="default" r:id="rId9"/>
          <w:headerReference w:type="first" r:id="rId10"/>
          <w:pgSz w:w="11906" w:h="16838"/>
          <w:pgMar w:top="1418" w:right="1418" w:bottom="1134" w:left="1985" w:header="709" w:footer="709" w:gutter="0"/>
          <w:cols w:space="708"/>
          <w:docGrid w:linePitch="360"/>
        </w:sectPr>
      </w:pPr>
      <w:r>
        <w:t>Abgegeben am 27.05.2014</w:t>
      </w:r>
    </w:p>
    <w:p w14:paraId="7102D32E" w14:textId="77777777" w:rsidR="009F3E31" w:rsidRPr="00DF0E0B" w:rsidRDefault="004925EF" w:rsidP="009A6082">
      <w:pPr>
        <w:pStyle w:val="Inhaltsverzeichnisberschrift"/>
        <w:rPr>
          <w:rFonts w:ascii="Frutiger Next LT W1G" w:hAnsi="Frutiger Next LT W1G"/>
        </w:rPr>
      </w:pPr>
      <w:r w:rsidRPr="00DF0E0B">
        <w:rPr>
          <w:rFonts w:ascii="Frutiger Next LT W1G" w:hAnsi="Frutiger Next LT W1G"/>
        </w:rPr>
        <w:lastRenderedPageBreak/>
        <w:t>Inhalt</w:t>
      </w:r>
    </w:p>
    <w:p w14:paraId="146C7716" w14:textId="77777777" w:rsidR="009A6082" w:rsidRPr="00DF0E0B" w:rsidRDefault="009A6082" w:rsidP="009A6082"/>
    <w:p w14:paraId="4C7B44CB" w14:textId="77777777" w:rsidR="00CA1D19" w:rsidRDefault="00246EB0">
      <w:pPr>
        <w:pStyle w:val="Verzeichnis1"/>
        <w:rPr>
          <w:rFonts w:asciiTheme="minorHAnsi" w:eastAsiaTheme="minorEastAsia" w:hAnsiTheme="minorHAnsi"/>
          <w:noProof/>
          <w:sz w:val="22"/>
          <w:lang w:eastAsia="de-DE"/>
        </w:rPr>
      </w:pPr>
      <w:r w:rsidRPr="00DF0E0B">
        <w:rPr>
          <w:rFonts w:ascii="Frutiger Next LT W1G" w:hAnsi="Frutiger Next LT W1G"/>
        </w:rPr>
        <w:fldChar w:fldCharType="begin"/>
      </w:r>
      <w:r w:rsidR="009A6082" w:rsidRPr="00DF0E0B">
        <w:rPr>
          <w:rFonts w:ascii="Frutiger Next LT W1G" w:hAnsi="Frutiger Next LT W1G"/>
        </w:rPr>
        <w:instrText xml:space="preserve"> TOC \o "1-4" \h \z \u </w:instrText>
      </w:r>
      <w:r w:rsidRPr="00DF0E0B">
        <w:rPr>
          <w:rFonts w:ascii="Frutiger Next LT W1G" w:hAnsi="Frutiger Next LT W1G"/>
        </w:rPr>
        <w:fldChar w:fldCharType="separate"/>
      </w:r>
      <w:hyperlink w:anchor="_Toc388971979" w:history="1">
        <w:r w:rsidR="00CA1D19" w:rsidRPr="001D3A30">
          <w:rPr>
            <w:rStyle w:val="Hyperlink"/>
            <w:noProof/>
          </w:rPr>
          <w:t>0</w:t>
        </w:r>
        <w:r w:rsidR="00CA1D19">
          <w:rPr>
            <w:rFonts w:asciiTheme="minorHAnsi" w:eastAsiaTheme="minorEastAsia" w:hAnsiTheme="minorHAnsi"/>
            <w:noProof/>
            <w:sz w:val="22"/>
            <w:lang w:eastAsia="de-DE"/>
          </w:rPr>
          <w:tab/>
        </w:r>
        <w:r w:rsidR="00CA1D19" w:rsidRPr="001D3A30">
          <w:rPr>
            <w:rStyle w:val="Hyperlink"/>
            <w:noProof/>
          </w:rPr>
          <w:t>Versionsgeschichte</w:t>
        </w:r>
        <w:r w:rsidR="00CA1D19">
          <w:rPr>
            <w:noProof/>
            <w:webHidden/>
          </w:rPr>
          <w:tab/>
        </w:r>
        <w:r w:rsidR="00CA1D19">
          <w:rPr>
            <w:noProof/>
            <w:webHidden/>
          </w:rPr>
          <w:fldChar w:fldCharType="begin"/>
        </w:r>
        <w:r w:rsidR="00CA1D19">
          <w:rPr>
            <w:noProof/>
            <w:webHidden/>
          </w:rPr>
          <w:instrText xml:space="preserve"> PAGEREF _Toc388971979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300AECB3" w14:textId="77777777" w:rsidR="00CA1D19" w:rsidRDefault="002D020C">
      <w:pPr>
        <w:pStyle w:val="Verzeichnis1"/>
        <w:rPr>
          <w:rFonts w:asciiTheme="minorHAnsi" w:eastAsiaTheme="minorEastAsia" w:hAnsiTheme="minorHAnsi"/>
          <w:noProof/>
          <w:sz w:val="22"/>
          <w:lang w:eastAsia="de-DE"/>
        </w:rPr>
      </w:pPr>
      <w:hyperlink w:anchor="_Toc388971980" w:history="1">
        <w:r w:rsidR="00CA1D19" w:rsidRPr="001D3A30">
          <w:rPr>
            <w:rStyle w:val="Hyperlink"/>
            <w:noProof/>
          </w:rPr>
          <w:t>1</w:t>
        </w:r>
        <w:r w:rsidR="00CA1D19">
          <w:rPr>
            <w:rFonts w:asciiTheme="minorHAnsi" w:eastAsiaTheme="minorEastAsia" w:hAnsiTheme="minorHAnsi"/>
            <w:noProof/>
            <w:sz w:val="22"/>
            <w:lang w:eastAsia="de-DE"/>
          </w:rPr>
          <w:tab/>
        </w:r>
        <w:r w:rsidR="00CA1D19" w:rsidRPr="001D3A30">
          <w:rPr>
            <w:rStyle w:val="Hyperlink"/>
            <w:noProof/>
          </w:rPr>
          <w:t>Einführung</w:t>
        </w:r>
        <w:r w:rsidR="00CA1D19">
          <w:rPr>
            <w:noProof/>
            <w:webHidden/>
          </w:rPr>
          <w:tab/>
        </w:r>
        <w:r w:rsidR="00CA1D19">
          <w:rPr>
            <w:noProof/>
            <w:webHidden/>
          </w:rPr>
          <w:fldChar w:fldCharType="begin"/>
        </w:r>
        <w:r w:rsidR="00CA1D19">
          <w:rPr>
            <w:noProof/>
            <w:webHidden/>
          </w:rPr>
          <w:instrText xml:space="preserve"> PAGEREF _Toc388971980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2E275769"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1" w:history="1">
        <w:r w:rsidR="00CA1D19" w:rsidRPr="001D3A30">
          <w:rPr>
            <w:rStyle w:val="Hyperlink"/>
            <w:noProof/>
          </w:rPr>
          <w:t>1.1</w:t>
        </w:r>
        <w:r w:rsidR="00CA1D19">
          <w:rPr>
            <w:rFonts w:asciiTheme="minorHAnsi" w:eastAsiaTheme="minorEastAsia" w:hAnsiTheme="minorHAnsi"/>
            <w:noProof/>
            <w:lang w:eastAsia="de-DE"/>
          </w:rPr>
          <w:tab/>
        </w:r>
        <w:r w:rsidR="00CA1D19" w:rsidRPr="001D3A30">
          <w:rPr>
            <w:rStyle w:val="Hyperlink"/>
            <w:noProof/>
          </w:rPr>
          <w:t>Zweck des Dokuments</w:t>
        </w:r>
        <w:r w:rsidR="00CA1D19">
          <w:rPr>
            <w:noProof/>
            <w:webHidden/>
          </w:rPr>
          <w:tab/>
        </w:r>
        <w:r w:rsidR="00CA1D19">
          <w:rPr>
            <w:noProof/>
            <w:webHidden/>
          </w:rPr>
          <w:fldChar w:fldCharType="begin"/>
        </w:r>
        <w:r w:rsidR="00CA1D19">
          <w:rPr>
            <w:noProof/>
            <w:webHidden/>
          </w:rPr>
          <w:instrText xml:space="preserve"> PAGEREF _Toc388971981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36511C74"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2" w:history="1">
        <w:r w:rsidR="00CA1D19" w:rsidRPr="001D3A30">
          <w:rPr>
            <w:rStyle w:val="Hyperlink"/>
            <w:noProof/>
          </w:rPr>
          <w:t>1.2</w:t>
        </w:r>
        <w:r w:rsidR="00CA1D19">
          <w:rPr>
            <w:rFonts w:asciiTheme="minorHAnsi" w:eastAsiaTheme="minorEastAsia" w:hAnsiTheme="minorHAnsi"/>
            <w:noProof/>
            <w:lang w:eastAsia="de-DE"/>
          </w:rPr>
          <w:tab/>
        </w:r>
        <w:r w:rsidR="00CA1D19" w:rsidRPr="001D3A30">
          <w:rPr>
            <w:rStyle w:val="Hyperlink"/>
            <w:noProof/>
          </w:rPr>
          <w:t>Projektumfang (Scope)</w:t>
        </w:r>
        <w:r w:rsidR="00CA1D19">
          <w:rPr>
            <w:noProof/>
            <w:webHidden/>
          </w:rPr>
          <w:tab/>
        </w:r>
        <w:r w:rsidR="00CA1D19">
          <w:rPr>
            <w:noProof/>
            <w:webHidden/>
          </w:rPr>
          <w:fldChar w:fldCharType="begin"/>
        </w:r>
        <w:r w:rsidR="00CA1D19">
          <w:rPr>
            <w:noProof/>
            <w:webHidden/>
          </w:rPr>
          <w:instrText xml:space="preserve"> PAGEREF _Toc388971982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60BD68A7"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3" w:history="1">
        <w:r w:rsidR="00CA1D19" w:rsidRPr="001D3A30">
          <w:rPr>
            <w:rStyle w:val="Hyperlink"/>
            <w:noProof/>
          </w:rPr>
          <w:t>1.3</w:t>
        </w:r>
        <w:r w:rsidR="00CA1D19">
          <w:rPr>
            <w:rFonts w:asciiTheme="minorHAnsi" w:eastAsiaTheme="minorEastAsia" w:hAnsiTheme="minorHAnsi"/>
            <w:noProof/>
            <w:lang w:eastAsia="de-DE"/>
          </w:rPr>
          <w:tab/>
        </w:r>
        <w:r w:rsidR="00CA1D19" w:rsidRPr="001D3A30">
          <w:rPr>
            <w:rStyle w:val="Hyperlink"/>
            <w:noProof/>
          </w:rPr>
          <w:t>Definitionen, Akronyme und Abkürzungen</w:t>
        </w:r>
        <w:r w:rsidR="00CA1D19">
          <w:rPr>
            <w:noProof/>
            <w:webHidden/>
          </w:rPr>
          <w:tab/>
        </w:r>
        <w:r w:rsidR="00CA1D19">
          <w:rPr>
            <w:noProof/>
            <w:webHidden/>
          </w:rPr>
          <w:fldChar w:fldCharType="begin"/>
        </w:r>
        <w:r w:rsidR="00CA1D19">
          <w:rPr>
            <w:noProof/>
            <w:webHidden/>
          </w:rPr>
          <w:instrText xml:space="preserve"> PAGEREF _Toc388971983 \h </w:instrText>
        </w:r>
        <w:r w:rsidR="00CA1D19">
          <w:rPr>
            <w:noProof/>
            <w:webHidden/>
          </w:rPr>
        </w:r>
        <w:r w:rsidR="00CA1D19">
          <w:rPr>
            <w:noProof/>
            <w:webHidden/>
          </w:rPr>
          <w:fldChar w:fldCharType="separate"/>
        </w:r>
        <w:r w:rsidR="00CA1D19">
          <w:rPr>
            <w:noProof/>
            <w:webHidden/>
          </w:rPr>
          <w:t>5</w:t>
        </w:r>
        <w:r w:rsidR="00CA1D19">
          <w:rPr>
            <w:noProof/>
            <w:webHidden/>
          </w:rPr>
          <w:fldChar w:fldCharType="end"/>
        </w:r>
      </w:hyperlink>
    </w:p>
    <w:p w14:paraId="5D64B8B1"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4" w:history="1">
        <w:r w:rsidR="00CA1D19" w:rsidRPr="001D3A30">
          <w:rPr>
            <w:rStyle w:val="Hyperlink"/>
            <w:noProof/>
          </w:rPr>
          <w:t>1.4</w:t>
        </w:r>
        <w:r w:rsidR="00CA1D19">
          <w:rPr>
            <w:rFonts w:asciiTheme="minorHAnsi" w:eastAsiaTheme="minorEastAsia" w:hAnsiTheme="minorHAnsi"/>
            <w:noProof/>
            <w:lang w:eastAsia="de-DE"/>
          </w:rPr>
          <w:tab/>
        </w:r>
        <w:r w:rsidR="00CA1D19" w:rsidRPr="001D3A30">
          <w:rPr>
            <w:rStyle w:val="Hyperlink"/>
            <w:noProof/>
          </w:rPr>
          <w:t>Referenzen und Quellenangaben</w:t>
        </w:r>
        <w:r w:rsidR="00CA1D19">
          <w:rPr>
            <w:noProof/>
            <w:webHidden/>
          </w:rPr>
          <w:tab/>
        </w:r>
        <w:r w:rsidR="00CA1D19">
          <w:rPr>
            <w:noProof/>
            <w:webHidden/>
          </w:rPr>
          <w:fldChar w:fldCharType="begin"/>
        </w:r>
        <w:r w:rsidR="00CA1D19">
          <w:rPr>
            <w:noProof/>
            <w:webHidden/>
          </w:rPr>
          <w:instrText xml:space="preserve"> PAGEREF _Toc388971984 \h </w:instrText>
        </w:r>
        <w:r w:rsidR="00CA1D19">
          <w:rPr>
            <w:noProof/>
            <w:webHidden/>
          </w:rPr>
        </w:r>
        <w:r w:rsidR="00CA1D19">
          <w:rPr>
            <w:noProof/>
            <w:webHidden/>
          </w:rPr>
          <w:fldChar w:fldCharType="separate"/>
        </w:r>
        <w:r w:rsidR="00CA1D19">
          <w:rPr>
            <w:noProof/>
            <w:webHidden/>
          </w:rPr>
          <w:t>6</w:t>
        </w:r>
        <w:r w:rsidR="00CA1D19">
          <w:rPr>
            <w:noProof/>
            <w:webHidden/>
          </w:rPr>
          <w:fldChar w:fldCharType="end"/>
        </w:r>
      </w:hyperlink>
    </w:p>
    <w:p w14:paraId="7C0E38F6"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5" w:history="1">
        <w:r w:rsidR="00CA1D19" w:rsidRPr="001D3A30">
          <w:rPr>
            <w:rStyle w:val="Hyperlink"/>
            <w:noProof/>
          </w:rPr>
          <w:t>1.5</w:t>
        </w:r>
        <w:r w:rsidR="00CA1D19">
          <w:rPr>
            <w:rFonts w:asciiTheme="minorHAnsi" w:eastAsiaTheme="minorEastAsia" w:hAnsiTheme="minorHAnsi"/>
            <w:noProof/>
            <w:lang w:eastAsia="de-DE"/>
          </w:rPr>
          <w:tab/>
        </w:r>
        <w:r w:rsidR="00CA1D19" w:rsidRPr="001D3A30">
          <w:rPr>
            <w:rStyle w:val="Hyperlink"/>
            <w:noProof/>
          </w:rPr>
          <w:t>Übersicht über das Dokument</w:t>
        </w:r>
        <w:r w:rsidR="00CA1D19">
          <w:rPr>
            <w:noProof/>
            <w:webHidden/>
          </w:rPr>
          <w:tab/>
        </w:r>
        <w:r w:rsidR="00CA1D19">
          <w:rPr>
            <w:noProof/>
            <w:webHidden/>
          </w:rPr>
          <w:fldChar w:fldCharType="begin"/>
        </w:r>
        <w:r w:rsidR="00CA1D19">
          <w:rPr>
            <w:noProof/>
            <w:webHidden/>
          </w:rPr>
          <w:instrText xml:space="preserve"> PAGEREF _Toc388971985 \h </w:instrText>
        </w:r>
        <w:r w:rsidR="00CA1D19">
          <w:rPr>
            <w:noProof/>
            <w:webHidden/>
          </w:rPr>
        </w:r>
        <w:r w:rsidR="00CA1D19">
          <w:rPr>
            <w:noProof/>
            <w:webHidden/>
          </w:rPr>
          <w:fldChar w:fldCharType="separate"/>
        </w:r>
        <w:r w:rsidR="00CA1D19">
          <w:rPr>
            <w:noProof/>
            <w:webHidden/>
          </w:rPr>
          <w:t>6</w:t>
        </w:r>
        <w:r w:rsidR="00CA1D19">
          <w:rPr>
            <w:noProof/>
            <w:webHidden/>
          </w:rPr>
          <w:fldChar w:fldCharType="end"/>
        </w:r>
      </w:hyperlink>
    </w:p>
    <w:p w14:paraId="48AC2D54" w14:textId="77777777" w:rsidR="00CA1D19" w:rsidRDefault="002D020C">
      <w:pPr>
        <w:pStyle w:val="Verzeichnis1"/>
        <w:rPr>
          <w:rFonts w:asciiTheme="minorHAnsi" w:eastAsiaTheme="minorEastAsia" w:hAnsiTheme="minorHAnsi"/>
          <w:noProof/>
          <w:sz w:val="22"/>
          <w:lang w:eastAsia="de-DE"/>
        </w:rPr>
      </w:pPr>
      <w:hyperlink w:anchor="_Toc388971986" w:history="1">
        <w:r w:rsidR="00CA1D19" w:rsidRPr="001D3A30">
          <w:rPr>
            <w:rStyle w:val="Hyperlink"/>
            <w:noProof/>
          </w:rPr>
          <w:t>2</w:t>
        </w:r>
        <w:r w:rsidR="00CA1D19">
          <w:rPr>
            <w:rFonts w:asciiTheme="minorHAnsi" w:eastAsiaTheme="minorEastAsia" w:hAnsiTheme="minorHAnsi"/>
            <w:noProof/>
            <w:sz w:val="22"/>
            <w:lang w:eastAsia="de-DE"/>
          </w:rPr>
          <w:tab/>
        </w:r>
        <w:r w:rsidR="00CA1D19" w:rsidRPr="001D3A30">
          <w:rPr>
            <w:rStyle w:val="Hyperlink"/>
            <w:noProof/>
          </w:rPr>
          <w:t>Allgemeine Beschreibung</w:t>
        </w:r>
        <w:r w:rsidR="00CA1D19">
          <w:rPr>
            <w:noProof/>
            <w:webHidden/>
          </w:rPr>
          <w:tab/>
        </w:r>
        <w:r w:rsidR="00CA1D19">
          <w:rPr>
            <w:noProof/>
            <w:webHidden/>
          </w:rPr>
          <w:fldChar w:fldCharType="begin"/>
        </w:r>
        <w:r w:rsidR="00CA1D19">
          <w:rPr>
            <w:noProof/>
            <w:webHidden/>
          </w:rPr>
          <w:instrText xml:space="preserve"> PAGEREF _Toc388971986 \h </w:instrText>
        </w:r>
        <w:r w:rsidR="00CA1D19">
          <w:rPr>
            <w:noProof/>
            <w:webHidden/>
          </w:rPr>
        </w:r>
        <w:r w:rsidR="00CA1D19">
          <w:rPr>
            <w:noProof/>
            <w:webHidden/>
          </w:rPr>
          <w:fldChar w:fldCharType="separate"/>
        </w:r>
        <w:r w:rsidR="00CA1D19">
          <w:rPr>
            <w:noProof/>
            <w:webHidden/>
          </w:rPr>
          <w:t>6</w:t>
        </w:r>
        <w:r w:rsidR="00CA1D19">
          <w:rPr>
            <w:noProof/>
            <w:webHidden/>
          </w:rPr>
          <w:fldChar w:fldCharType="end"/>
        </w:r>
      </w:hyperlink>
    </w:p>
    <w:p w14:paraId="1053C204"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7" w:history="1">
        <w:r w:rsidR="00CA1D19" w:rsidRPr="001D3A30">
          <w:rPr>
            <w:rStyle w:val="Hyperlink"/>
            <w:noProof/>
          </w:rPr>
          <w:t>2.1</w:t>
        </w:r>
        <w:r w:rsidR="00CA1D19">
          <w:rPr>
            <w:rFonts w:asciiTheme="minorHAnsi" w:eastAsiaTheme="minorEastAsia" w:hAnsiTheme="minorHAnsi"/>
            <w:noProof/>
            <w:lang w:eastAsia="de-DE"/>
          </w:rPr>
          <w:tab/>
        </w:r>
        <w:r w:rsidR="00CA1D19" w:rsidRPr="001D3A30">
          <w:rPr>
            <w:rStyle w:val="Hyperlink"/>
            <w:noProof/>
          </w:rPr>
          <w:t>Produktperspektive</w:t>
        </w:r>
        <w:r w:rsidR="00CA1D19">
          <w:rPr>
            <w:noProof/>
            <w:webHidden/>
          </w:rPr>
          <w:tab/>
        </w:r>
        <w:r w:rsidR="00CA1D19">
          <w:rPr>
            <w:noProof/>
            <w:webHidden/>
          </w:rPr>
          <w:fldChar w:fldCharType="begin"/>
        </w:r>
        <w:r w:rsidR="00CA1D19">
          <w:rPr>
            <w:noProof/>
            <w:webHidden/>
          </w:rPr>
          <w:instrText xml:space="preserve"> PAGEREF _Toc388971987 \h </w:instrText>
        </w:r>
        <w:r w:rsidR="00CA1D19">
          <w:rPr>
            <w:noProof/>
            <w:webHidden/>
          </w:rPr>
        </w:r>
        <w:r w:rsidR="00CA1D19">
          <w:rPr>
            <w:noProof/>
            <w:webHidden/>
          </w:rPr>
          <w:fldChar w:fldCharType="separate"/>
        </w:r>
        <w:r w:rsidR="00CA1D19">
          <w:rPr>
            <w:noProof/>
            <w:webHidden/>
          </w:rPr>
          <w:t>6</w:t>
        </w:r>
        <w:r w:rsidR="00CA1D19">
          <w:rPr>
            <w:noProof/>
            <w:webHidden/>
          </w:rPr>
          <w:fldChar w:fldCharType="end"/>
        </w:r>
      </w:hyperlink>
    </w:p>
    <w:p w14:paraId="7846C667"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8" w:history="1">
        <w:r w:rsidR="00CA1D19" w:rsidRPr="001D3A30">
          <w:rPr>
            <w:rStyle w:val="Hyperlink"/>
            <w:noProof/>
          </w:rPr>
          <w:t>2.2</w:t>
        </w:r>
        <w:r w:rsidR="00CA1D19">
          <w:rPr>
            <w:rFonts w:asciiTheme="minorHAnsi" w:eastAsiaTheme="minorEastAsia" w:hAnsiTheme="minorHAnsi"/>
            <w:noProof/>
            <w:lang w:eastAsia="de-DE"/>
          </w:rPr>
          <w:tab/>
        </w:r>
        <w:r w:rsidR="00CA1D19" w:rsidRPr="001D3A30">
          <w:rPr>
            <w:rStyle w:val="Hyperlink"/>
            <w:noProof/>
          </w:rPr>
          <w:t>Produktfunktionen</w:t>
        </w:r>
        <w:r w:rsidR="00CA1D19">
          <w:rPr>
            <w:noProof/>
            <w:webHidden/>
          </w:rPr>
          <w:tab/>
        </w:r>
        <w:r w:rsidR="00CA1D19">
          <w:rPr>
            <w:noProof/>
            <w:webHidden/>
          </w:rPr>
          <w:fldChar w:fldCharType="begin"/>
        </w:r>
        <w:r w:rsidR="00CA1D19">
          <w:rPr>
            <w:noProof/>
            <w:webHidden/>
          </w:rPr>
          <w:instrText xml:space="preserve"> PAGEREF _Toc388971988 \h </w:instrText>
        </w:r>
        <w:r w:rsidR="00CA1D19">
          <w:rPr>
            <w:noProof/>
            <w:webHidden/>
          </w:rPr>
        </w:r>
        <w:r w:rsidR="00CA1D19">
          <w:rPr>
            <w:noProof/>
            <w:webHidden/>
          </w:rPr>
          <w:fldChar w:fldCharType="separate"/>
        </w:r>
        <w:r w:rsidR="00CA1D19">
          <w:rPr>
            <w:noProof/>
            <w:webHidden/>
          </w:rPr>
          <w:t>7</w:t>
        </w:r>
        <w:r w:rsidR="00CA1D19">
          <w:rPr>
            <w:noProof/>
            <w:webHidden/>
          </w:rPr>
          <w:fldChar w:fldCharType="end"/>
        </w:r>
      </w:hyperlink>
    </w:p>
    <w:p w14:paraId="4E364B0A"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89" w:history="1">
        <w:r w:rsidR="00CA1D19" w:rsidRPr="001D3A30">
          <w:rPr>
            <w:rStyle w:val="Hyperlink"/>
            <w:noProof/>
          </w:rPr>
          <w:t>2.3</w:t>
        </w:r>
        <w:r w:rsidR="00CA1D19">
          <w:rPr>
            <w:rFonts w:asciiTheme="minorHAnsi" w:eastAsiaTheme="minorEastAsia" w:hAnsiTheme="minorHAnsi"/>
            <w:noProof/>
            <w:lang w:eastAsia="de-DE"/>
          </w:rPr>
          <w:tab/>
        </w:r>
        <w:r w:rsidR="00CA1D19" w:rsidRPr="001D3A30">
          <w:rPr>
            <w:rStyle w:val="Hyperlink"/>
            <w:noProof/>
          </w:rPr>
          <w:t>Benutzergruppen und Charakteristika</w:t>
        </w:r>
        <w:r w:rsidR="00CA1D19">
          <w:rPr>
            <w:noProof/>
            <w:webHidden/>
          </w:rPr>
          <w:tab/>
        </w:r>
        <w:r w:rsidR="00CA1D19">
          <w:rPr>
            <w:noProof/>
            <w:webHidden/>
          </w:rPr>
          <w:fldChar w:fldCharType="begin"/>
        </w:r>
        <w:r w:rsidR="00CA1D19">
          <w:rPr>
            <w:noProof/>
            <w:webHidden/>
          </w:rPr>
          <w:instrText xml:space="preserve"> PAGEREF _Toc388971989 \h </w:instrText>
        </w:r>
        <w:r w:rsidR="00CA1D19">
          <w:rPr>
            <w:noProof/>
            <w:webHidden/>
          </w:rPr>
        </w:r>
        <w:r w:rsidR="00CA1D19">
          <w:rPr>
            <w:noProof/>
            <w:webHidden/>
          </w:rPr>
          <w:fldChar w:fldCharType="separate"/>
        </w:r>
        <w:r w:rsidR="00CA1D19">
          <w:rPr>
            <w:noProof/>
            <w:webHidden/>
          </w:rPr>
          <w:t>8</w:t>
        </w:r>
        <w:r w:rsidR="00CA1D19">
          <w:rPr>
            <w:noProof/>
            <w:webHidden/>
          </w:rPr>
          <w:fldChar w:fldCharType="end"/>
        </w:r>
      </w:hyperlink>
    </w:p>
    <w:p w14:paraId="13E98E96"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90" w:history="1">
        <w:r w:rsidR="00CA1D19" w:rsidRPr="001D3A30">
          <w:rPr>
            <w:rStyle w:val="Hyperlink"/>
            <w:noProof/>
          </w:rPr>
          <w:t>2.4</w:t>
        </w:r>
        <w:r w:rsidR="00CA1D19">
          <w:rPr>
            <w:rFonts w:asciiTheme="minorHAnsi" w:eastAsiaTheme="minorEastAsia" w:hAnsiTheme="minorHAnsi"/>
            <w:noProof/>
            <w:lang w:eastAsia="de-DE"/>
          </w:rPr>
          <w:tab/>
        </w:r>
        <w:r w:rsidR="00CA1D19" w:rsidRPr="001D3A30">
          <w:rPr>
            <w:rStyle w:val="Hyperlink"/>
            <w:noProof/>
          </w:rPr>
          <w:t>Zielplattform</w:t>
        </w:r>
        <w:r w:rsidR="00CA1D19">
          <w:rPr>
            <w:noProof/>
            <w:webHidden/>
          </w:rPr>
          <w:tab/>
        </w:r>
        <w:r w:rsidR="00CA1D19">
          <w:rPr>
            <w:noProof/>
            <w:webHidden/>
          </w:rPr>
          <w:fldChar w:fldCharType="begin"/>
        </w:r>
        <w:r w:rsidR="00CA1D19">
          <w:rPr>
            <w:noProof/>
            <w:webHidden/>
          </w:rPr>
          <w:instrText xml:space="preserve"> PAGEREF _Toc388971990 \h </w:instrText>
        </w:r>
        <w:r w:rsidR="00CA1D19">
          <w:rPr>
            <w:noProof/>
            <w:webHidden/>
          </w:rPr>
        </w:r>
        <w:r w:rsidR="00CA1D19">
          <w:rPr>
            <w:noProof/>
            <w:webHidden/>
          </w:rPr>
          <w:fldChar w:fldCharType="separate"/>
        </w:r>
        <w:r w:rsidR="00CA1D19">
          <w:rPr>
            <w:noProof/>
            <w:webHidden/>
          </w:rPr>
          <w:t>8</w:t>
        </w:r>
        <w:r w:rsidR="00CA1D19">
          <w:rPr>
            <w:noProof/>
            <w:webHidden/>
          </w:rPr>
          <w:fldChar w:fldCharType="end"/>
        </w:r>
      </w:hyperlink>
    </w:p>
    <w:p w14:paraId="020FBCB4"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91" w:history="1">
        <w:r w:rsidR="00CA1D19" w:rsidRPr="001D3A30">
          <w:rPr>
            <w:rStyle w:val="Hyperlink"/>
            <w:noProof/>
          </w:rPr>
          <w:t>2.5</w:t>
        </w:r>
        <w:r w:rsidR="00CA1D19">
          <w:rPr>
            <w:rFonts w:asciiTheme="minorHAnsi" w:eastAsiaTheme="minorEastAsia" w:hAnsiTheme="minorHAnsi"/>
            <w:noProof/>
            <w:lang w:eastAsia="de-DE"/>
          </w:rPr>
          <w:tab/>
        </w:r>
        <w:r w:rsidR="00CA1D19" w:rsidRPr="001D3A30">
          <w:rPr>
            <w:rStyle w:val="Hyperlink"/>
            <w:noProof/>
          </w:rPr>
          <w:t>Einschränkungen, Annahmen und Abhängigkeiten</w:t>
        </w:r>
        <w:r w:rsidR="00CA1D19">
          <w:rPr>
            <w:noProof/>
            <w:webHidden/>
          </w:rPr>
          <w:tab/>
        </w:r>
        <w:r w:rsidR="00CA1D19">
          <w:rPr>
            <w:noProof/>
            <w:webHidden/>
          </w:rPr>
          <w:fldChar w:fldCharType="begin"/>
        </w:r>
        <w:r w:rsidR="00CA1D19">
          <w:rPr>
            <w:noProof/>
            <w:webHidden/>
          </w:rPr>
          <w:instrText xml:space="preserve"> PAGEREF _Toc388971991 \h </w:instrText>
        </w:r>
        <w:r w:rsidR="00CA1D19">
          <w:rPr>
            <w:noProof/>
            <w:webHidden/>
          </w:rPr>
        </w:r>
        <w:r w:rsidR="00CA1D19">
          <w:rPr>
            <w:noProof/>
            <w:webHidden/>
          </w:rPr>
          <w:fldChar w:fldCharType="separate"/>
        </w:r>
        <w:r w:rsidR="00CA1D19">
          <w:rPr>
            <w:noProof/>
            <w:webHidden/>
          </w:rPr>
          <w:t>9</w:t>
        </w:r>
        <w:r w:rsidR="00CA1D19">
          <w:rPr>
            <w:noProof/>
            <w:webHidden/>
          </w:rPr>
          <w:fldChar w:fldCharType="end"/>
        </w:r>
      </w:hyperlink>
    </w:p>
    <w:p w14:paraId="30C6FF50"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92" w:history="1">
        <w:r w:rsidR="00CA1D19" w:rsidRPr="001D3A30">
          <w:rPr>
            <w:rStyle w:val="Hyperlink"/>
            <w:noProof/>
          </w:rPr>
          <w:t>2.6</w:t>
        </w:r>
        <w:r w:rsidR="00CA1D19">
          <w:rPr>
            <w:rFonts w:asciiTheme="minorHAnsi" w:eastAsiaTheme="minorEastAsia" w:hAnsiTheme="minorHAnsi"/>
            <w:noProof/>
            <w:lang w:eastAsia="de-DE"/>
          </w:rPr>
          <w:tab/>
        </w:r>
        <w:r w:rsidR="00CA1D19" w:rsidRPr="001D3A30">
          <w:rPr>
            <w:rStyle w:val="Hyperlink"/>
            <w:noProof/>
          </w:rPr>
          <w:t>Benutzerhandbuch und Dokumentation</w:t>
        </w:r>
        <w:r w:rsidR="00CA1D19">
          <w:rPr>
            <w:noProof/>
            <w:webHidden/>
          </w:rPr>
          <w:tab/>
        </w:r>
        <w:r w:rsidR="00CA1D19">
          <w:rPr>
            <w:noProof/>
            <w:webHidden/>
          </w:rPr>
          <w:fldChar w:fldCharType="begin"/>
        </w:r>
        <w:r w:rsidR="00CA1D19">
          <w:rPr>
            <w:noProof/>
            <w:webHidden/>
          </w:rPr>
          <w:instrText xml:space="preserve"> PAGEREF _Toc388971992 \h </w:instrText>
        </w:r>
        <w:r w:rsidR="00CA1D19">
          <w:rPr>
            <w:noProof/>
            <w:webHidden/>
          </w:rPr>
        </w:r>
        <w:r w:rsidR="00CA1D19">
          <w:rPr>
            <w:noProof/>
            <w:webHidden/>
          </w:rPr>
          <w:fldChar w:fldCharType="separate"/>
        </w:r>
        <w:r w:rsidR="00CA1D19">
          <w:rPr>
            <w:noProof/>
            <w:webHidden/>
          </w:rPr>
          <w:t>9</w:t>
        </w:r>
        <w:r w:rsidR="00CA1D19">
          <w:rPr>
            <w:noProof/>
            <w:webHidden/>
          </w:rPr>
          <w:fldChar w:fldCharType="end"/>
        </w:r>
      </w:hyperlink>
    </w:p>
    <w:p w14:paraId="5D3D6333" w14:textId="77777777" w:rsidR="00CA1D19" w:rsidRDefault="002D020C">
      <w:pPr>
        <w:pStyle w:val="Verzeichnis1"/>
        <w:rPr>
          <w:rFonts w:asciiTheme="minorHAnsi" w:eastAsiaTheme="minorEastAsia" w:hAnsiTheme="minorHAnsi"/>
          <w:noProof/>
          <w:sz w:val="22"/>
          <w:lang w:eastAsia="de-DE"/>
        </w:rPr>
      </w:pPr>
      <w:hyperlink w:anchor="_Toc388971993" w:history="1">
        <w:r w:rsidR="00CA1D19" w:rsidRPr="001D3A30">
          <w:rPr>
            <w:rStyle w:val="Hyperlink"/>
            <w:noProof/>
          </w:rPr>
          <w:t>3</w:t>
        </w:r>
        <w:r w:rsidR="00CA1D19">
          <w:rPr>
            <w:rFonts w:asciiTheme="minorHAnsi" w:eastAsiaTheme="minorEastAsia" w:hAnsiTheme="minorHAnsi"/>
            <w:noProof/>
            <w:sz w:val="22"/>
            <w:lang w:eastAsia="de-DE"/>
          </w:rPr>
          <w:tab/>
        </w:r>
        <w:r w:rsidR="00CA1D19" w:rsidRPr="001D3A30">
          <w:rPr>
            <w:rStyle w:val="Hyperlink"/>
            <w:noProof/>
          </w:rPr>
          <w:t>Spezifische Anforderungen</w:t>
        </w:r>
        <w:r w:rsidR="00CA1D19">
          <w:rPr>
            <w:noProof/>
            <w:webHidden/>
          </w:rPr>
          <w:tab/>
        </w:r>
        <w:r w:rsidR="00CA1D19">
          <w:rPr>
            <w:noProof/>
            <w:webHidden/>
          </w:rPr>
          <w:fldChar w:fldCharType="begin"/>
        </w:r>
        <w:r w:rsidR="00CA1D19">
          <w:rPr>
            <w:noProof/>
            <w:webHidden/>
          </w:rPr>
          <w:instrText xml:space="preserve"> PAGEREF _Toc388971993 \h </w:instrText>
        </w:r>
        <w:r w:rsidR="00CA1D19">
          <w:rPr>
            <w:noProof/>
            <w:webHidden/>
          </w:rPr>
        </w:r>
        <w:r w:rsidR="00CA1D19">
          <w:rPr>
            <w:noProof/>
            <w:webHidden/>
          </w:rPr>
          <w:fldChar w:fldCharType="separate"/>
        </w:r>
        <w:r w:rsidR="00CA1D19">
          <w:rPr>
            <w:noProof/>
            <w:webHidden/>
          </w:rPr>
          <w:t>9</w:t>
        </w:r>
        <w:r w:rsidR="00CA1D19">
          <w:rPr>
            <w:noProof/>
            <w:webHidden/>
          </w:rPr>
          <w:fldChar w:fldCharType="end"/>
        </w:r>
      </w:hyperlink>
    </w:p>
    <w:p w14:paraId="171382C8"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94" w:history="1">
        <w:r w:rsidR="00CA1D19" w:rsidRPr="001D3A30">
          <w:rPr>
            <w:rStyle w:val="Hyperlink"/>
            <w:noProof/>
          </w:rPr>
          <w:t>3.1</w:t>
        </w:r>
        <w:r w:rsidR="00CA1D19">
          <w:rPr>
            <w:rFonts w:asciiTheme="minorHAnsi" w:eastAsiaTheme="minorEastAsia" w:hAnsiTheme="minorHAnsi"/>
            <w:noProof/>
            <w:lang w:eastAsia="de-DE"/>
          </w:rPr>
          <w:tab/>
        </w:r>
        <w:r w:rsidR="00CA1D19" w:rsidRPr="001D3A30">
          <w:rPr>
            <w:rStyle w:val="Hyperlink"/>
            <w:noProof/>
          </w:rPr>
          <w:t>(Externe) Schnittstellen</w:t>
        </w:r>
        <w:r w:rsidR="00CA1D19">
          <w:rPr>
            <w:noProof/>
            <w:webHidden/>
          </w:rPr>
          <w:tab/>
        </w:r>
        <w:r w:rsidR="00CA1D19">
          <w:rPr>
            <w:noProof/>
            <w:webHidden/>
          </w:rPr>
          <w:fldChar w:fldCharType="begin"/>
        </w:r>
        <w:r w:rsidR="00CA1D19">
          <w:rPr>
            <w:noProof/>
            <w:webHidden/>
          </w:rPr>
          <w:instrText xml:space="preserve"> PAGEREF _Toc388971994 \h </w:instrText>
        </w:r>
        <w:r w:rsidR="00CA1D19">
          <w:rPr>
            <w:noProof/>
            <w:webHidden/>
          </w:rPr>
        </w:r>
        <w:r w:rsidR="00CA1D19">
          <w:rPr>
            <w:noProof/>
            <w:webHidden/>
          </w:rPr>
          <w:fldChar w:fldCharType="separate"/>
        </w:r>
        <w:r w:rsidR="00CA1D19">
          <w:rPr>
            <w:noProof/>
            <w:webHidden/>
          </w:rPr>
          <w:t>9</w:t>
        </w:r>
        <w:r w:rsidR="00CA1D19">
          <w:rPr>
            <w:noProof/>
            <w:webHidden/>
          </w:rPr>
          <w:fldChar w:fldCharType="end"/>
        </w:r>
      </w:hyperlink>
    </w:p>
    <w:p w14:paraId="628CF1AB"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1995" w:history="1">
        <w:r w:rsidR="00CA1D19" w:rsidRPr="001D3A30">
          <w:rPr>
            <w:rStyle w:val="Hyperlink"/>
            <w:noProof/>
          </w:rPr>
          <w:t>3.1.1</w:t>
        </w:r>
        <w:r w:rsidR="00CA1D19">
          <w:rPr>
            <w:rFonts w:asciiTheme="minorHAnsi" w:eastAsiaTheme="minorEastAsia" w:hAnsiTheme="minorHAnsi"/>
            <w:noProof/>
            <w:lang w:eastAsia="de-DE"/>
          </w:rPr>
          <w:tab/>
        </w:r>
        <w:r w:rsidR="00CA1D19" w:rsidRPr="001D3A30">
          <w:rPr>
            <w:rStyle w:val="Hyperlink"/>
            <w:noProof/>
          </w:rPr>
          <w:t>Benutzerschnittstellen</w:t>
        </w:r>
        <w:r w:rsidR="00CA1D19">
          <w:rPr>
            <w:noProof/>
            <w:webHidden/>
          </w:rPr>
          <w:tab/>
        </w:r>
        <w:r w:rsidR="00CA1D19">
          <w:rPr>
            <w:noProof/>
            <w:webHidden/>
          </w:rPr>
          <w:fldChar w:fldCharType="begin"/>
        </w:r>
        <w:r w:rsidR="00CA1D19">
          <w:rPr>
            <w:noProof/>
            <w:webHidden/>
          </w:rPr>
          <w:instrText xml:space="preserve"> PAGEREF _Toc388971995 \h </w:instrText>
        </w:r>
        <w:r w:rsidR="00CA1D19">
          <w:rPr>
            <w:noProof/>
            <w:webHidden/>
          </w:rPr>
        </w:r>
        <w:r w:rsidR="00CA1D19">
          <w:rPr>
            <w:noProof/>
            <w:webHidden/>
          </w:rPr>
          <w:fldChar w:fldCharType="separate"/>
        </w:r>
        <w:r w:rsidR="00CA1D19">
          <w:rPr>
            <w:noProof/>
            <w:webHidden/>
          </w:rPr>
          <w:t>9</w:t>
        </w:r>
        <w:r w:rsidR="00CA1D19">
          <w:rPr>
            <w:noProof/>
            <w:webHidden/>
          </w:rPr>
          <w:fldChar w:fldCharType="end"/>
        </w:r>
      </w:hyperlink>
    </w:p>
    <w:p w14:paraId="5420241B"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1996" w:history="1">
        <w:r w:rsidR="00CA1D19" w:rsidRPr="001D3A30">
          <w:rPr>
            <w:rStyle w:val="Hyperlink"/>
            <w:noProof/>
          </w:rPr>
          <w:t>3.1.2</w:t>
        </w:r>
        <w:r w:rsidR="00CA1D19">
          <w:rPr>
            <w:rFonts w:asciiTheme="minorHAnsi" w:eastAsiaTheme="minorEastAsia" w:hAnsiTheme="minorHAnsi"/>
            <w:noProof/>
            <w:lang w:eastAsia="de-DE"/>
          </w:rPr>
          <w:tab/>
        </w:r>
        <w:r w:rsidR="00CA1D19" w:rsidRPr="001D3A30">
          <w:rPr>
            <w:rStyle w:val="Hyperlink"/>
            <w:noProof/>
          </w:rPr>
          <w:t>Hardware-Schnittstellen</w:t>
        </w:r>
        <w:r w:rsidR="00CA1D19">
          <w:rPr>
            <w:noProof/>
            <w:webHidden/>
          </w:rPr>
          <w:tab/>
        </w:r>
        <w:r w:rsidR="00CA1D19">
          <w:rPr>
            <w:noProof/>
            <w:webHidden/>
          </w:rPr>
          <w:fldChar w:fldCharType="begin"/>
        </w:r>
        <w:r w:rsidR="00CA1D19">
          <w:rPr>
            <w:noProof/>
            <w:webHidden/>
          </w:rPr>
          <w:instrText xml:space="preserve"> PAGEREF _Toc388971996 \h </w:instrText>
        </w:r>
        <w:r w:rsidR="00CA1D19">
          <w:rPr>
            <w:noProof/>
            <w:webHidden/>
          </w:rPr>
        </w:r>
        <w:r w:rsidR="00CA1D19">
          <w:rPr>
            <w:noProof/>
            <w:webHidden/>
          </w:rPr>
          <w:fldChar w:fldCharType="separate"/>
        </w:r>
        <w:r w:rsidR="00CA1D19">
          <w:rPr>
            <w:noProof/>
            <w:webHidden/>
          </w:rPr>
          <w:t>10</w:t>
        </w:r>
        <w:r w:rsidR="00CA1D19">
          <w:rPr>
            <w:noProof/>
            <w:webHidden/>
          </w:rPr>
          <w:fldChar w:fldCharType="end"/>
        </w:r>
      </w:hyperlink>
    </w:p>
    <w:p w14:paraId="70160ABB"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1997" w:history="1">
        <w:r w:rsidR="00CA1D19" w:rsidRPr="001D3A30">
          <w:rPr>
            <w:rStyle w:val="Hyperlink"/>
            <w:noProof/>
          </w:rPr>
          <w:t>3.1.3</w:t>
        </w:r>
        <w:r w:rsidR="00CA1D19">
          <w:rPr>
            <w:rFonts w:asciiTheme="minorHAnsi" w:eastAsiaTheme="minorEastAsia" w:hAnsiTheme="minorHAnsi"/>
            <w:noProof/>
            <w:lang w:eastAsia="de-DE"/>
          </w:rPr>
          <w:tab/>
        </w:r>
        <w:r w:rsidR="00CA1D19" w:rsidRPr="001D3A30">
          <w:rPr>
            <w:rStyle w:val="Hyperlink"/>
            <w:noProof/>
          </w:rPr>
          <w:t>Software-Schnittstellen</w:t>
        </w:r>
        <w:r w:rsidR="00CA1D19">
          <w:rPr>
            <w:noProof/>
            <w:webHidden/>
          </w:rPr>
          <w:tab/>
        </w:r>
        <w:r w:rsidR="00CA1D19">
          <w:rPr>
            <w:noProof/>
            <w:webHidden/>
          </w:rPr>
          <w:fldChar w:fldCharType="begin"/>
        </w:r>
        <w:r w:rsidR="00CA1D19">
          <w:rPr>
            <w:noProof/>
            <w:webHidden/>
          </w:rPr>
          <w:instrText xml:space="preserve"> PAGEREF _Toc388971997 \h </w:instrText>
        </w:r>
        <w:r w:rsidR="00CA1D19">
          <w:rPr>
            <w:noProof/>
            <w:webHidden/>
          </w:rPr>
        </w:r>
        <w:r w:rsidR="00CA1D19">
          <w:rPr>
            <w:noProof/>
            <w:webHidden/>
          </w:rPr>
          <w:fldChar w:fldCharType="separate"/>
        </w:r>
        <w:r w:rsidR="00CA1D19">
          <w:rPr>
            <w:noProof/>
            <w:webHidden/>
          </w:rPr>
          <w:t>10</w:t>
        </w:r>
        <w:r w:rsidR="00CA1D19">
          <w:rPr>
            <w:noProof/>
            <w:webHidden/>
          </w:rPr>
          <w:fldChar w:fldCharType="end"/>
        </w:r>
      </w:hyperlink>
    </w:p>
    <w:p w14:paraId="18A6897E"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1998" w:history="1">
        <w:r w:rsidR="00CA1D19" w:rsidRPr="001D3A30">
          <w:rPr>
            <w:rStyle w:val="Hyperlink"/>
            <w:noProof/>
          </w:rPr>
          <w:t>3.1.4</w:t>
        </w:r>
        <w:r w:rsidR="00CA1D19">
          <w:rPr>
            <w:rFonts w:asciiTheme="minorHAnsi" w:eastAsiaTheme="minorEastAsia" w:hAnsiTheme="minorHAnsi"/>
            <w:noProof/>
            <w:lang w:eastAsia="de-DE"/>
          </w:rPr>
          <w:tab/>
        </w:r>
        <w:r w:rsidR="00CA1D19" w:rsidRPr="001D3A30">
          <w:rPr>
            <w:rStyle w:val="Hyperlink"/>
            <w:noProof/>
          </w:rPr>
          <w:t>Kommunikationsschnittstellen</w:t>
        </w:r>
        <w:r w:rsidR="00CA1D19">
          <w:rPr>
            <w:noProof/>
            <w:webHidden/>
          </w:rPr>
          <w:tab/>
        </w:r>
        <w:r w:rsidR="00CA1D19">
          <w:rPr>
            <w:noProof/>
            <w:webHidden/>
          </w:rPr>
          <w:fldChar w:fldCharType="begin"/>
        </w:r>
        <w:r w:rsidR="00CA1D19">
          <w:rPr>
            <w:noProof/>
            <w:webHidden/>
          </w:rPr>
          <w:instrText xml:space="preserve"> PAGEREF _Toc388971998 \h </w:instrText>
        </w:r>
        <w:r w:rsidR="00CA1D19">
          <w:rPr>
            <w:noProof/>
            <w:webHidden/>
          </w:rPr>
        </w:r>
        <w:r w:rsidR="00CA1D19">
          <w:rPr>
            <w:noProof/>
            <w:webHidden/>
          </w:rPr>
          <w:fldChar w:fldCharType="separate"/>
        </w:r>
        <w:r w:rsidR="00CA1D19">
          <w:rPr>
            <w:noProof/>
            <w:webHidden/>
          </w:rPr>
          <w:t>10</w:t>
        </w:r>
        <w:r w:rsidR="00CA1D19">
          <w:rPr>
            <w:noProof/>
            <w:webHidden/>
          </w:rPr>
          <w:fldChar w:fldCharType="end"/>
        </w:r>
      </w:hyperlink>
    </w:p>
    <w:p w14:paraId="47F56D6E"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1999" w:history="1">
        <w:r w:rsidR="00CA1D19" w:rsidRPr="001D3A30">
          <w:rPr>
            <w:rStyle w:val="Hyperlink"/>
            <w:noProof/>
          </w:rPr>
          <w:t>3.2</w:t>
        </w:r>
        <w:r w:rsidR="00CA1D19">
          <w:rPr>
            <w:rFonts w:asciiTheme="minorHAnsi" w:eastAsiaTheme="minorEastAsia" w:hAnsiTheme="minorHAnsi"/>
            <w:noProof/>
            <w:lang w:eastAsia="de-DE"/>
          </w:rPr>
          <w:tab/>
        </w:r>
        <w:r w:rsidR="00CA1D19" w:rsidRPr="001D3A30">
          <w:rPr>
            <w:rStyle w:val="Hyperlink"/>
            <w:noProof/>
          </w:rPr>
          <w:t>Funktionale Anforderungen</w:t>
        </w:r>
        <w:r w:rsidR="00CA1D19">
          <w:rPr>
            <w:noProof/>
            <w:webHidden/>
          </w:rPr>
          <w:tab/>
        </w:r>
        <w:r w:rsidR="00CA1D19">
          <w:rPr>
            <w:noProof/>
            <w:webHidden/>
          </w:rPr>
          <w:fldChar w:fldCharType="begin"/>
        </w:r>
        <w:r w:rsidR="00CA1D19">
          <w:rPr>
            <w:noProof/>
            <w:webHidden/>
          </w:rPr>
          <w:instrText xml:space="preserve"> PAGEREF _Toc388971999 \h </w:instrText>
        </w:r>
        <w:r w:rsidR="00CA1D19">
          <w:rPr>
            <w:noProof/>
            <w:webHidden/>
          </w:rPr>
        </w:r>
        <w:r w:rsidR="00CA1D19">
          <w:rPr>
            <w:noProof/>
            <w:webHidden/>
          </w:rPr>
          <w:fldChar w:fldCharType="separate"/>
        </w:r>
        <w:r w:rsidR="00CA1D19">
          <w:rPr>
            <w:noProof/>
            <w:webHidden/>
          </w:rPr>
          <w:t>10</w:t>
        </w:r>
        <w:r w:rsidR="00CA1D19">
          <w:rPr>
            <w:noProof/>
            <w:webHidden/>
          </w:rPr>
          <w:fldChar w:fldCharType="end"/>
        </w:r>
      </w:hyperlink>
    </w:p>
    <w:p w14:paraId="2D73F9D1"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00" w:history="1">
        <w:r w:rsidR="00CA1D19" w:rsidRPr="001D3A30">
          <w:rPr>
            <w:rStyle w:val="Hyperlink"/>
            <w:noProof/>
          </w:rPr>
          <w:t>3.3</w:t>
        </w:r>
        <w:r w:rsidR="00CA1D19">
          <w:rPr>
            <w:rFonts w:asciiTheme="minorHAnsi" w:eastAsiaTheme="minorEastAsia" w:hAnsiTheme="minorHAnsi"/>
            <w:noProof/>
            <w:lang w:eastAsia="de-DE"/>
          </w:rPr>
          <w:tab/>
        </w:r>
        <w:r w:rsidR="00CA1D19" w:rsidRPr="001D3A30">
          <w:rPr>
            <w:rStyle w:val="Hyperlink"/>
            <w:noProof/>
          </w:rPr>
          <w:t>Anwendungsfälle (Use Cases)</w:t>
        </w:r>
        <w:r w:rsidR="00CA1D19">
          <w:rPr>
            <w:noProof/>
            <w:webHidden/>
          </w:rPr>
          <w:tab/>
        </w:r>
        <w:r w:rsidR="00CA1D19">
          <w:rPr>
            <w:noProof/>
            <w:webHidden/>
          </w:rPr>
          <w:fldChar w:fldCharType="begin"/>
        </w:r>
        <w:r w:rsidR="00CA1D19">
          <w:rPr>
            <w:noProof/>
            <w:webHidden/>
          </w:rPr>
          <w:instrText xml:space="preserve"> PAGEREF _Toc388972000 \h </w:instrText>
        </w:r>
        <w:r w:rsidR="00CA1D19">
          <w:rPr>
            <w:noProof/>
            <w:webHidden/>
          </w:rPr>
        </w:r>
        <w:r w:rsidR="00CA1D19">
          <w:rPr>
            <w:noProof/>
            <w:webHidden/>
          </w:rPr>
          <w:fldChar w:fldCharType="separate"/>
        </w:r>
        <w:r w:rsidR="00CA1D19">
          <w:rPr>
            <w:noProof/>
            <w:webHidden/>
          </w:rPr>
          <w:t>12</w:t>
        </w:r>
        <w:r w:rsidR="00CA1D19">
          <w:rPr>
            <w:noProof/>
            <w:webHidden/>
          </w:rPr>
          <w:fldChar w:fldCharType="end"/>
        </w:r>
      </w:hyperlink>
    </w:p>
    <w:p w14:paraId="55438D22" w14:textId="77777777" w:rsidR="00CA1D19" w:rsidRDefault="002D020C">
      <w:pPr>
        <w:pStyle w:val="Verzeichnis1"/>
        <w:rPr>
          <w:rFonts w:asciiTheme="minorHAnsi" w:eastAsiaTheme="minorEastAsia" w:hAnsiTheme="minorHAnsi"/>
          <w:noProof/>
          <w:sz w:val="22"/>
          <w:lang w:eastAsia="de-DE"/>
        </w:rPr>
      </w:pPr>
      <w:hyperlink w:anchor="_Toc388972001" w:history="1">
        <w:r w:rsidR="00CA1D19" w:rsidRPr="001D3A30">
          <w:rPr>
            <w:rStyle w:val="Hyperlink"/>
            <w:noProof/>
          </w:rPr>
          <w:t>4</w:t>
        </w:r>
        <w:r w:rsidR="00CA1D19">
          <w:rPr>
            <w:rFonts w:asciiTheme="minorHAnsi" w:eastAsiaTheme="minorEastAsia" w:hAnsiTheme="minorHAnsi"/>
            <w:noProof/>
            <w:sz w:val="22"/>
            <w:lang w:eastAsia="de-DE"/>
          </w:rPr>
          <w:tab/>
        </w:r>
        <w:r w:rsidR="00CA1D19" w:rsidRPr="001D3A30">
          <w:rPr>
            <w:rStyle w:val="Hyperlink"/>
            <w:noProof/>
          </w:rPr>
          <w:t>Nicht-funktionale Anforderungen</w:t>
        </w:r>
        <w:r w:rsidR="00CA1D19">
          <w:rPr>
            <w:noProof/>
            <w:webHidden/>
          </w:rPr>
          <w:tab/>
        </w:r>
        <w:r w:rsidR="00CA1D19">
          <w:rPr>
            <w:noProof/>
            <w:webHidden/>
          </w:rPr>
          <w:fldChar w:fldCharType="begin"/>
        </w:r>
        <w:r w:rsidR="00CA1D19">
          <w:rPr>
            <w:noProof/>
            <w:webHidden/>
          </w:rPr>
          <w:instrText xml:space="preserve"> PAGEREF _Toc388972001 \h </w:instrText>
        </w:r>
        <w:r w:rsidR="00CA1D19">
          <w:rPr>
            <w:noProof/>
            <w:webHidden/>
          </w:rPr>
        </w:r>
        <w:r w:rsidR="00CA1D19">
          <w:rPr>
            <w:noProof/>
            <w:webHidden/>
          </w:rPr>
          <w:fldChar w:fldCharType="separate"/>
        </w:r>
        <w:r w:rsidR="00CA1D19">
          <w:rPr>
            <w:noProof/>
            <w:webHidden/>
          </w:rPr>
          <w:t>14</w:t>
        </w:r>
        <w:r w:rsidR="00CA1D19">
          <w:rPr>
            <w:noProof/>
            <w:webHidden/>
          </w:rPr>
          <w:fldChar w:fldCharType="end"/>
        </w:r>
      </w:hyperlink>
    </w:p>
    <w:p w14:paraId="1B8A32C3"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02" w:history="1">
        <w:r w:rsidR="00CA1D19" w:rsidRPr="001D3A30">
          <w:rPr>
            <w:rStyle w:val="Hyperlink"/>
            <w:noProof/>
          </w:rPr>
          <w:t>4.1</w:t>
        </w:r>
        <w:r w:rsidR="00CA1D19">
          <w:rPr>
            <w:rFonts w:asciiTheme="minorHAnsi" w:eastAsiaTheme="minorEastAsia" w:hAnsiTheme="minorHAnsi"/>
            <w:noProof/>
            <w:lang w:eastAsia="de-DE"/>
          </w:rPr>
          <w:tab/>
        </w:r>
        <w:r w:rsidR="00CA1D19" w:rsidRPr="001D3A30">
          <w:rPr>
            <w:rStyle w:val="Hyperlink"/>
            <w:noProof/>
          </w:rPr>
          <w:t>Performance</w:t>
        </w:r>
        <w:r w:rsidR="00CA1D19">
          <w:rPr>
            <w:noProof/>
            <w:webHidden/>
          </w:rPr>
          <w:tab/>
        </w:r>
        <w:r w:rsidR="00CA1D19">
          <w:rPr>
            <w:noProof/>
            <w:webHidden/>
          </w:rPr>
          <w:fldChar w:fldCharType="begin"/>
        </w:r>
        <w:r w:rsidR="00CA1D19">
          <w:rPr>
            <w:noProof/>
            <w:webHidden/>
          </w:rPr>
          <w:instrText xml:space="preserve"> PAGEREF _Toc388972002 \h </w:instrText>
        </w:r>
        <w:r w:rsidR="00CA1D19">
          <w:rPr>
            <w:noProof/>
            <w:webHidden/>
          </w:rPr>
        </w:r>
        <w:r w:rsidR="00CA1D19">
          <w:rPr>
            <w:noProof/>
            <w:webHidden/>
          </w:rPr>
          <w:fldChar w:fldCharType="separate"/>
        </w:r>
        <w:r w:rsidR="00CA1D19">
          <w:rPr>
            <w:noProof/>
            <w:webHidden/>
          </w:rPr>
          <w:t>14</w:t>
        </w:r>
        <w:r w:rsidR="00CA1D19">
          <w:rPr>
            <w:noProof/>
            <w:webHidden/>
          </w:rPr>
          <w:fldChar w:fldCharType="end"/>
        </w:r>
      </w:hyperlink>
    </w:p>
    <w:p w14:paraId="1FCA1B6A"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03" w:history="1">
        <w:r w:rsidR="00CA1D19" w:rsidRPr="001D3A30">
          <w:rPr>
            <w:rStyle w:val="Hyperlink"/>
            <w:noProof/>
          </w:rPr>
          <w:t>4.2</w:t>
        </w:r>
        <w:r w:rsidR="00CA1D19">
          <w:rPr>
            <w:rFonts w:asciiTheme="minorHAnsi" w:eastAsiaTheme="minorEastAsia" w:hAnsiTheme="minorHAnsi"/>
            <w:noProof/>
            <w:lang w:eastAsia="de-DE"/>
          </w:rPr>
          <w:tab/>
        </w:r>
        <w:r w:rsidR="00CA1D19" w:rsidRPr="001D3A30">
          <w:rPr>
            <w:rStyle w:val="Hyperlink"/>
            <w:noProof/>
          </w:rPr>
          <w:t>Sicherheit</w:t>
        </w:r>
        <w:r w:rsidR="00CA1D19">
          <w:rPr>
            <w:noProof/>
            <w:webHidden/>
          </w:rPr>
          <w:tab/>
        </w:r>
        <w:r w:rsidR="00CA1D19">
          <w:rPr>
            <w:noProof/>
            <w:webHidden/>
          </w:rPr>
          <w:fldChar w:fldCharType="begin"/>
        </w:r>
        <w:r w:rsidR="00CA1D19">
          <w:rPr>
            <w:noProof/>
            <w:webHidden/>
          </w:rPr>
          <w:instrText xml:space="preserve"> PAGEREF _Toc388972003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278A6A4E"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04" w:history="1">
        <w:r w:rsidR="00CA1D19" w:rsidRPr="001D3A30">
          <w:rPr>
            <w:rStyle w:val="Hyperlink"/>
            <w:noProof/>
          </w:rPr>
          <w:t>4.3</w:t>
        </w:r>
        <w:r w:rsidR="00CA1D19">
          <w:rPr>
            <w:rFonts w:asciiTheme="minorHAnsi" w:eastAsiaTheme="minorEastAsia" w:hAnsiTheme="minorHAnsi"/>
            <w:noProof/>
            <w:lang w:eastAsia="de-DE"/>
          </w:rPr>
          <w:tab/>
        </w:r>
        <w:r w:rsidR="00CA1D19" w:rsidRPr="001D3A30">
          <w:rPr>
            <w:rStyle w:val="Hyperlink"/>
            <w:noProof/>
          </w:rPr>
          <w:t>Qualität</w:t>
        </w:r>
        <w:r w:rsidR="00CA1D19">
          <w:rPr>
            <w:noProof/>
            <w:webHidden/>
          </w:rPr>
          <w:tab/>
        </w:r>
        <w:r w:rsidR="00CA1D19">
          <w:rPr>
            <w:noProof/>
            <w:webHidden/>
          </w:rPr>
          <w:fldChar w:fldCharType="begin"/>
        </w:r>
        <w:r w:rsidR="00CA1D19">
          <w:rPr>
            <w:noProof/>
            <w:webHidden/>
          </w:rPr>
          <w:instrText xml:space="preserve"> PAGEREF _Toc388972004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041D000A"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2005" w:history="1">
        <w:r w:rsidR="00CA1D19" w:rsidRPr="001D3A30">
          <w:rPr>
            <w:rStyle w:val="Hyperlink"/>
            <w:noProof/>
          </w:rPr>
          <w:t>4.3.1</w:t>
        </w:r>
        <w:r w:rsidR="00CA1D19">
          <w:rPr>
            <w:rFonts w:asciiTheme="minorHAnsi" w:eastAsiaTheme="minorEastAsia" w:hAnsiTheme="minorHAnsi"/>
            <w:noProof/>
            <w:lang w:eastAsia="de-DE"/>
          </w:rPr>
          <w:tab/>
        </w:r>
        <w:r w:rsidR="00CA1D19" w:rsidRPr="001D3A30">
          <w:rPr>
            <w:rStyle w:val="Hyperlink"/>
            <w:noProof/>
          </w:rPr>
          <w:t>Ausfallsicherheit</w:t>
        </w:r>
        <w:r w:rsidR="00CA1D19">
          <w:rPr>
            <w:noProof/>
            <w:webHidden/>
          </w:rPr>
          <w:tab/>
        </w:r>
        <w:r w:rsidR="00CA1D19">
          <w:rPr>
            <w:noProof/>
            <w:webHidden/>
          </w:rPr>
          <w:fldChar w:fldCharType="begin"/>
        </w:r>
        <w:r w:rsidR="00CA1D19">
          <w:rPr>
            <w:noProof/>
            <w:webHidden/>
          </w:rPr>
          <w:instrText xml:space="preserve"> PAGEREF _Toc388972005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679740F8"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2006" w:history="1">
        <w:r w:rsidR="00CA1D19" w:rsidRPr="001D3A30">
          <w:rPr>
            <w:rStyle w:val="Hyperlink"/>
            <w:noProof/>
          </w:rPr>
          <w:t>4.3.2</w:t>
        </w:r>
        <w:r w:rsidR="00CA1D19">
          <w:rPr>
            <w:rFonts w:asciiTheme="minorHAnsi" w:eastAsiaTheme="minorEastAsia" w:hAnsiTheme="minorHAnsi"/>
            <w:noProof/>
            <w:lang w:eastAsia="de-DE"/>
          </w:rPr>
          <w:tab/>
        </w:r>
        <w:r w:rsidR="00CA1D19" w:rsidRPr="001D3A30">
          <w:rPr>
            <w:rStyle w:val="Hyperlink"/>
            <w:noProof/>
          </w:rPr>
          <w:t>Erreichbarkeit</w:t>
        </w:r>
        <w:r w:rsidR="00CA1D19">
          <w:rPr>
            <w:noProof/>
            <w:webHidden/>
          </w:rPr>
          <w:tab/>
        </w:r>
        <w:r w:rsidR="00CA1D19">
          <w:rPr>
            <w:noProof/>
            <w:webHidden/>
          </w:rPr>
          <w:fldChar w:fldCharType="begin"/>
        </w:r>
        <w:r w:rsidR="00CA1D19">
          <w:rPr>
            <w:noProof/>
            <w:webHidden/>
          </w:rPr>
          <w:instrText xml:space="preserve"> PAGEREF _Toc388972006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30A452EB"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2007" w:history="1">
        <w:r w:rsidR="00CA1D19" w:rsidRPr="001D3A30">
          <w:rPr>
            <w:rStyle w:val="Hyperlink"/>
            <w:noProof/>
          </w:rPr>
          <w:t>4.3.3</w:t>
        </w:r>
        <w:r w:rsidR="00CA1D19">
          <w:rPr>
            <w:rFonts w:asciiTheme="minorHAnsi" w:eastAsiaTheme="minorEastAsia" w:hAnsiTheme="minorHAnsi"/>
            <w:noProof/>
            <w:lang w:eastAsia="de-DE"/>
          </w:rPr>
          <w:tab/>
        </w:r>
        <w:r w:rsidR="00CA1D19" w:rsidRPr="001D3A30">
          <w:rPr>
            <w:rStyle w:val="Hyperlink"/>
            <w:noProof/>
          </w:rPr>
          <w:t>Wartbarkeit</w:t>
        </w:r>
        <w:r w:rsidR="00CA1D19">
          <w:rPr>
            <w:noProof/>
            <w:webHidden/>
          </w:rPr>
          <w:tab/>
        </w:r>
        <w:r w:rsidR="00CA1D19">
          <w:rPr>
            <w:noProof/>
            <w:webHidden/>
          </w:rPr>
          <w:fldChar w:fldCharType="begin"/>
        </w:r>
        <w:r w:rsidR="00CA1D19">
          <w:rPr>
            <w:noProof/>
            <w:webHidden/>
          </w:rPr>
          <w:instrText xml:space="preserve"> PAGEREF _Toc388972007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2B0DDFA2"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2008" w:history="1">
        <w:r w:rsidR="00CA1D19" w:rsidRPr="001D3A30">
          <w:rPr>
            <w:rStyle w:val="Hyperlink"/>
            <w:noProof/>
          </w:rPr>
          <w:t>4.3.4</w:t>
        </w:r>
        <w:r w:rsidR="00CA1D19">
          <w:rPr>
            <w:rFonts w:asciiTheme="minorHAnsi" w:eastAsiaTheme="minorEastAsia" w:hAnsiTheme="minorHAnsi"/>
            <w:noProof/>
            <w:lang w:eastAsia="de-DE"/>
          </w:rPr>
          <w:tab/>
        </w:r>
        <w:r w:rsidR="00CA1D19" w:rsidRPr="001D3A30">
          <w:rPr>
            <w:rStyle w:val="Hyperlink"/>
            <w:noProof/>
          </w:rPr>
          <w:t>Erweiterbarkeit</w:t>
        </w:r>
        <w:r w:rsidR="00CA1D19">
          <w:rPr>
            <w:noProof/>
            <w:webHidden/>
          </w:rPr>
          <w:tab/>
        </w:r>
        <w:r w:rsidR="00CA1D19">
          <w:rPr>
            <w:noProof/>
            <w:webHidden/>
          </w:rPr>
          <w:fldChar w:fldCharType="begin"/>
        </w:r>
        <w:r w:rsidR="00CA1D19">
          <w:rPr>
            <w:noProof/>
            <w:webHidden/>
          </w:rPr>
          <w:instrText xml:space="preserve"> PAGEREF _Toc388972008 \h </w:instrText>
        </w:r>
        <w:r w:rsidR="00CA1D19">
          <w:rPr>
            <w:noProof/>
            <w:webHidden/>
          </w:rPr>
        </w:r>
        <w:r w:rsidR="00CA1D19">
          <w:rPr>
            <w:noProof/>
            <w:webHidden/>
          </w:rPr>
          <w:fldChar w:fldCharType="separate"/>
        </w:r>
        <w:r w:rsidR="00CA1D19">
          <w:rPr>
            <w:noProof/>
            <w:webHidden/>
          </w:rPr>
          <w:t>15</w:t>
        </w:r>
        <w:r w:rsidR="00CA1D19">
          <w:rPr>
            <w:noProof/>
            <w:webHidden/>
          </w:rPr>
          <w:fldChar w:fldCharType="end"/>
        </w:r>
      </w:hyperlink>
    </w:p>
    <w:p w14:paraId="4E4910A9" w14:textId="77777777" w:rsidR="00CA1D19" w:rsidRDefault="002D020C">
      <w:pPr>
        <w:pStyle w:val="Verzeichnis3"/>
        <w:tabs>
          <w:tab w:val="left" w:pos="1320"/>
          <w:tab w:val="right" w:leader="dot" w:pos="8493"/>
        </w:tabs>
        <w:rPr>
          <w:rFonts w:asciiTheme="minorHAnsi" w:eastAsiaTheme="minorEastAsia" w:hAnsiTheme="minorHAnsi"/>
          <w:noProof/>
          <w:lang w:eastAsia="de-DE"/>
        </w:rPr>
      </w:pPr>
      <w:hyperlink w:anchor="_Toc388972009" w:history="1">
        <w:r w:rsidR="00CA1D19" w:rsidRPr="001D3A30">
          <w:rPr>
            <w:rStyle w:val="Hyperlink"/>
            <w:noProof/>
          </w:rPr>
          <w:t>4.3.5</w:t>
        </w:r>
        <w:r w:rsidR="00CA1D19">
          <w:rPr>
            <w:rFonts w:asciiTheme="minorHAnsi" w:eastAsiaTheme="minorEastAsia" w:hAnsiTheme="minorHAnsi"/>
            <w:noProof/>
            <w:lang w:eastAsia="de-DE"/>
          </w:rPr>
          <w:tab/>
        </w:r>
        <w:r w:rsidR="00CA1D19" w:rsidRPr="001D3A30">
          <w:rPr>
            <w:rStyle w:val="Hyperlink"/>
            <w:noProof/>
          </w:rPr>
          <w:t>Usability</w:t>
        </w:r>
        <w:r w:rsidR="00CA1D19">
          <w:rPr>
            <w:noProof/>
            <w:webHidden/>
          </w:rPr>
          <w:tab/>
        </w:r>
        <w:r w:rsidR="00CA1D19">
          <w:rPr>
            <w:noProof/>
            <w:webHidden/>
          </w:rPr>
          <w:fldChar w:fldCharType="begin"/>
        </w:r>
        <w:r w:rsidR="00CA1D19">
          <w:rPr>
            <w:noProof/>
            <w:webHidden/>
          </w:rPr>
          <w:instrText xml:space="preserve"> PAGEREF _Toc388972009 \h </w:instrText>
        </w:r>
        <w:r w:rsidR="00CA1D19">
          <w:rPr>
            <w:noProof/>
            <w:webHidden/>
          </w:rPr>
        </w:r>
        <w:r w:rsidR="00CA1D19">
          <w:rPr>
            <w:noProof/>
            <w:webHidden/>
          </w:rPr>
          <w:fldChar w:fldCharType="separate"/>
        </w:r>
        <w:r w:rsidR="00CA1D19">
          <w:rPr>
            <w:noProof/>
            <w:webHidden/>
          </w:rPr>
          <w:t>16</w:t>
        </w:r>
        <w:r w:rsidR="00CA1D19">
          <w:rPr>
            <w:noProof/>
            <w:webHidden/>
          </w:rPr>
          <w:fldChar w:fldCharType="end"/>
        </w:r>
      </w:hyperlink>
    </w:p>
    <w:p w14:paraId="6410EFD2"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10" w:history="1">
        <w:r w:rsidR="00CA1D19" w:rsidRPr="001D3A30">
          <w:rPr>
            <w:rStyle w:val="Hyperlink"/>
            <w:noProof/>
          </w:rPr>
          <w:t>4.4</w:t>
        </w:r>
        <w:r w:rsidR="00CA1D19">
          <w:rPr>
            <w:rFonts w:asciiTheme="minorHAnsi" w:eastAsiaTheme="minorEastAsia" w:hAnsiTheme="minorHAnsi"/>
            <w:noProof/>
            <w:lang w:eastAsia="de-DE"/>
          </w:rPr>
          <w:tab/>
        </w:r>
        <w:r w:rsidR="00CA1D19" w:rsidRPr="001D3A30">
          <w:rPr>
            <w:rStyle w:val="Hyperlink"/>
            <w:noProof/>
          </w:rPr>
          <w:t>Datenmodell</w:t>
        </w:r>
        <w:r w:rsidR="00CA1D19">
          <w:rPr>
            <w:noProof/>
            <w:webHidden/>
          </w:rPr>
          <w:tab/>
        </w:r>
        <w:r w:rsidR="00CA1D19">
          <w:rPr>
            <w:noProof/>
            <w:webHidden/>
          </w:rPr>
          <w:fldChar w:fldCharType="begin"/>
        </w:r>
        <w:r w:rsidR="00CA1D19">
          <w:rPr>
            <w:noProof/>
            <w:webHidden/>
          </w:rPr>
          <w:instrText xml:space="preserve"> PAGEREF _Toc388972010 \h </w:instrText>
        </w:r>
        <w:r w:rsidR="00CA1D19">
          <w:rPr>
            <w:noProof/>
            <w:webHidden/>
          </w:rPr>
        </w:r>
        <w:r w:rsidR="00CA1D19">
          <w:rPr>
            <w:noProof/>
            <w:webHidden/>
          </w:rPr>
          <w:fldChar w:fldCharType="separate"/>
        </w:r>
        <w:r w:rsidR="00CA1D19">
          <w:rPr>
            <w:noProof/>
            <w:webHidden/>
          </w:rPr>
          <w:t>16</w:t>
        </w:r>
        <w:r w:rsidR="00CA1D19">
          <w:rPr>
            <w:noProof/>
            <w:webHidden/>
          </w:rPr>
          <w:fldChar w:fldCharType="end"/>
        </w:r>
      </w:hyperlink>
    </w:p>
    <w:p w14:paraId="78CD2F9D" w14:textId="77777777" w:rsidR="00CA1D19" w:rsidRDefault="002D020C">
      <w:pPr>
        <w:pStyle w:val="Verzeichnis2"/>
        <w:tabs>
          <w:tab w:val="left" w:pos="880"/>
          <w:tab w:val="right" w:leader="dot" w:pos="8493"/>
        </w:tabs>
        <w:rPr>
          <w:rFonts w:asciiTheme="minorHAnsi" w:eastAsiaTheme="minorEastAsia" w:hAnsiTheme="minorHAnsi"/>
          <w:noProof/>
          <w:lang w:eastAsia="de-DE"/>
        </w:rPr>
      </w:pPr>
      <w:hyperlink w:anchor="_Toc388972011" w:history="1">
        <w:r w:rsidR="00CA1D19" w:rsidRPr="001D3A30">
          <w:rPr>
            <w:rStyle w:val="Hyperlink"/>
            <w:noProof/>
          </w:rPr>
          <w:t>4.5</w:t>
        </w:r>
        <w:r w:rsidR="00CA1D19">
          <w:rPr>
            <w:rFonts w:asciiTheme="minorHAnsi" w:eastAsiaTheme="minorEastAsia" w:hAnsiTheme="minorHAnsi"/>
            <w:noProof/>
            <w:lang w:eastAsia="de-DE"/>
          </w:rPr>
          <w:tab/>
        </w:r>
        <w:r w:rsidR="00CA1D19" w:rsidRPr="001D3A30">
          <w:rPr>
            <w:rStyle w:val="Hyperlink"/>
            <w:noProof/>
          </w:rPr>
          <w:t>Sonstige Anforderungen</w:t>
        </w:r>
        <w:r w:rsidR="00CA1D19">
          <w:rPr>
            <w:noProof/>
            <w:webHidden/>
          </w:rPr>
          <w:tab/>
        </w:r>
        <w:r w:rsidR="00CA1D19">
          <w:rPr>
            <w:noProof/>
            <w:webHidden/>
          </w:rPr>
          <w:fldChar w:fldCharType="begin"/>
        </w:r>
        <w:r w:rsidR="00CA1D19">
          <w:rPr>
            <w:noProof/>
            <w:webHidden/>
          </w:rPr>
          <w:instrText xml:space="preserve"> PAGEREF _Toc388972011 \h </w:instrText>
        </w:r>
        <w:r w:rsidR="00CA1D19">
          <w:rPr>
            <w:noProof/>
            <w:webHidden/>
          </w:rPr>
        </w:r>
        <w:r w:rsidR="00CA1D19">
          <w:rPr>
            <w:noProof/>
            <w:webHidden/>
          </w:rPr>
          <w:fldChar w:fldCharType="separate"/>
        </w:r>
        <w:r w:rsidR="00CA1D19">
          <w:rPr>
            <w:noProof/>
            <w:webHidden/>
          </w:rPr>
          <w:t>16</w:t>
        </w:r>
        <w:r w:rsidR="00CA1D19">
          <w:rPr>
            <w:noProof/>
            <w:webHidden/>
          </w:rPr>
          <w:fldChar w:fldCharType="end"/>
        </w:r>
      </w:hyperlink>
    </w:p>
    <w:p w14:paraId="3106B053" w14:textId="77777777" w:rsidR="009A6082" w:rsidRPr="00DF0E0B" w:rsidRDefault="00246EB0">
      <w:pPr>
        <w:spacing w:after="200" w:line="276" w:lineRule="auto"/>
        <w:jc w:val="left"/>
        <w:rPr>
          <w:b/>
          <w:sz w:val="28"/>
        </w:rPr>
      </w:pPr>
      <w:r w:rsidRPr="00DF0E0B">
        <w:fldChar w:fldCharType="end"/>
      </w:r>
    </w:p>
    <w:p w14:paraId="68A728C1" w14:textId="77777777" w:rsidR="00070B8E" w:rsidRPr="00DF0E0B" w:rsidRDefault="00070B8E">
      <w:pPr>
        <w:spacing w:after="200" w:line="276" w:lineRule="auto"/>
        <w:jc w:val="left"/>
        <w:rPr>
          <w:b/>
          <w:sz w:val="28"/>
        </w:rPr>
      </w:pPr>
      <w:r w:rsidRPr="00DF0E0B">
        <w:br w:type="page"/>
      </w:r>
    </w:p>
    <w:p w14:paraId="6FD374B0" w14:textId="77777777" w:rsidR="00FA494F" w:rsidRPr="00DF0E0B" w:rsidRDefault="008873E3" w:rsidP="00816876">
      <w:pPr>
        <w:pStyle w:val="Inhaltsverzeichnisberschrift"/>
        <w:rPr>
          <w:rFonts w:ascii="Frutiger Next LT W1G" w:hAnsi="Frutiger Next LT W1G"/>
        </w:rPr>
      </w:pPr>
      <w:r w:rsidRPr="00DF0E0B">
        <w:rPr>
          <w:rFonts w:ascii="Frutiger Next LT W1G" w:hAnsi="Frutiger Next LT W1G"/>
        </w:rPr>
        <w:t>Abbildungen</w:t>
      </w:r>
    </w:p>
    <w:p w14:paraId="6B462A4F" w14:textId="77777777" w:rsidR="00CA1D19" w:rsidRDefault="00246EB0">
      <w:pPr>
        <w:pStyle w:val="Abbildungsverzeichnis"/>
        <w:tabs>
          <w:tab w:val="right" w:leader="dot" w:pos="8493"/>
        </w:tabs>
        <w:rPr>
          <w:rFonts w:asciiTheme="minorHAnsi" w:eastAsiaTheme="minorEastAsia" w:hAnsiTheme="minorHAnsi"/>
          <w:noProof/>
          <w:lang w:eastAsia="de-DE"/>
        </w:rPr>
      </w:pPr>
      <w:r w:rsidRPr="00DF0E0B">
        <w:fldChar w:fldCharType="begin"/>
      </w:r>
      <w:r w:rsidR="00FA494F" w:rsidRPr="00DF0E0B">
        <w:instrText xml:space="preserve"> TOC \h \z \c "Abbildung" </w:instrText>
      </w:r>
      <w:r w:rsidRPr="00DF0E0B">
        <w:fldChar w:fldCharType="separate"/>
      </w:r>
      <w:hyperlink w:anchor="_Toc388972012" w:history="1">
        <w:r w:rsidR="00CA1D19" w:rsidRPr="002412E5">
          <w:rPr>
            <w:rStyle w:val="Hyperlink"/>
            <w:noProof/>
          </w:rPr>
          <w:t>Abbildung 1: Datenflussdiagramm</w:t>
        </w:r>
        <w:r w:rsidR="00CA1D19">
          <w:rPr>
            <w:noProof/>
            <w:webHidden/>
          </w:rPr>
          <w:tab/>
        </w:r>
        <w:r w:rsidR="00CA1D19">
          <w:rPr>
            <w:noProof/>
            <w:webHidden/>
          </w:rPr>
          <w:fldChar w:fldCharType="begin"/>
        </w:r>
        <w:r w:rsidR="00CA1D19">
          <w:rPr>
            <w:noProof/>
            <w:webHidden/>
          </w:rPr>
          <w:instrText xml:space="preserve"> PAGEREF _Toc388972012 \h </w:instrText>
        </w:r>
        <w:r w:rsidR="00CA1D19">
          <w:rPr>
            <w:noProof/>
            <w:webHidden/>
          </w:rPr>
        </w:r>
        <w:r w:rsidR="00CA1D19">
          <w:rPr>
            <w:noProof/>
            <w:webHidden/>
          </w:rPr>
          <w:fldChar w:fldCharType="separate"/>
        </w:r>
        <w:r w:rsidR="00CA1D19">
          <w:rPr>
            <w:noProof/>
            <w:webHidden/>
          </w:rPr>
          <w:t>7</w:t>
        </w:r>
        <w:r w:rsidR="00CA1D19">
          <w:rPr>
            <w:noProof/>
            <w:webHidden/>
          </w:rPr>
          <w:fldChar w:fldCharType="end"/>
        </w:r>
      </w:hyperlink>
    </w:p>
    <w:p w14:paraId="7DD2057E" w14:textId="77777777" w:rsidR="00CA1D19" w:rsidRDefault="002D020C">
      <w:pPr>
        <w:pStyle w:val="Abbildungsverzeichnis"/>
        <w:tabs>
          <w:tab w:val="right" w:leader="dot" w:pos="8493"/>
        </w:tabs>
        <w:rPr>
          <w:rFonts w:asciiTheme="minorHAnsi" w:eastAsiaTheme="minorEastAsia" w:hAnsiTheme="minorHAnsi"/>
          <w:noProof/>
          <w:lang w:eastAsia="de-DE"/>
        </w:rPr>
      </w:pPr>
      <w:hyperlink w:anchor="_Toc388972013" w:history="1">
        <w:r w:rsidR="00CA1D19" w:rsidRPr="002412E5">
          <w:rPr>
            <w:rStyle w:val="Hyperlink"/>
            <w:noProof/>
          </w:rPr>
          <w:t>Abbildung 2: Funktionsüberblick</w:t>
        </w:r>
        <w:r w:rsidR="00CA1D19">
          <w:rPr>
            <w:noProof/>
            <w:webHidden/>
          </w:rPr>
          <w:tab/>
        </w:r>
        <w:r w:rsidR="00CA1D19">
          <w:rPr>
            <w:noProof/>
            <w:webHidden/>
          </w:rPr>
          <w:fldChar w:fldCharType="begin"/>
        </w:r>
        <w:r w:rsidR="00CA1D19">
          <w:rPr>
            <w:noProof/>
            <w:webHidden/>
          </w:rPr>
          <w:instrText xml:space="preserve"> PAGEREF _Toc388972013 \h </w:instrText>
        </w:r>
        <w:r w:rsidR="00CA1D19">
          <w:rPr>
            <w:noProof/>
            <w:webHidden/>
          </w:rPr>
        </w:r>
        <w:r w:rsidR="00CA1D19">
          <w:rPr>
            <w:noProof/>
            <w:webHidden/>
          </w:rPr>
          <w:fldChar w:fldCharType="separate"/>
        </w:r>
        <w:r w:rsidR="00CA1D19">
          <w:rPr>
            <w:noProof/>
            <w:webHidden/>
          </w:rPr>
          <w:t>8</w:t>
        </w:r>
        <w:r w:rsidR="00CA1D19">
          <w:rPr>
            <w:noProof/>
            <w:webHidden/>
          </w:rPr>
          <w:fldChar w:fldCharType="end"/>
        </w:r>
      </w:hyperlink>
    </w:p>
    <w:p w14:paraId="1E307874" w14:textId="77777777" w:rsidR="000147EF" w:rsidRPr="00DF0E0B" w:rsidRDefault="00246EB0" w:rsidP="000147EF">
      <w:pPr>
        <w:pStyle w:val="Literaturverzeichnis"/>
      </w:pPr>
      <w:r w:rsidRPr="00DF0E0B">
        <w:fldChar w:fldCharType="end"/>
      </w:r>
    </w:p>
    <w:p w14:paraId="608DDA10" w14:textId="77777777" w:rsidR="00E447EF" w:rsidRPr="00E447EF" w:rsidRDefault="00E447EF" w:rsidP="00E447EF">
      <w:pPr>
        <w:pStyle w:val="Folgeabsatz"/>
        <w:sectPr w:rsidR="00E447EF" w:rsidRPr="00E447EF" w:rsidSect="000147EF">
          <w:pgSz w:w="11906" w:h="16838"/>
          <w:pgMar w:top="1418" w:right="1418" w:bottom="1134" w:left="1985" w:header="709" w:footer="709" w:gutter="0"/>
          <w:cols w:space="708"/>
          <w:docGrid w:linePitch="360"/>
        </w:sectPr>
      </w:pPr>
    </w:p>
    <w:p w14:paraId="70F41BC3" w14:textId="14AD2FC5" w:rsidR="00655269" w:rsidRDefault="00655269" w:rsidP="00655269">
      <w:pPr>
        <w:pStyle w:val="Inhaltsverzeichnisberschrift"/>
      </w:pPr>
      <w:r>
        <w:rPr>
          <w:rFonts w:ascii="Frutiger Next LT W1G" w:hAnsi="Frutiger Next LT W1G"/>
        </w:rPr>
        <w:t>Tabellen</w:t>
      </w:r>
    </w:p>
    <w:p w14:paraId="167B1A95" w14:textId="77777777" w:rsidR="0039336C" w:rsidRDefault="00655269">
      <w:pPr>
        <w:pStyle w:val="Abbildungsverzeichnis"/>
        <w:tabs>
          <w:tab w:val="right" w:leader="dot" w:pos="8493"/>
        </w:tabs>
        <w:rPr>
          <w:ins w:id="0" w:author="Lukas Lamm" w:date="2014-07-10T12:27:00Z"/>
          <w:rFonts w:asciiTheme="minorHAnsi" w:eastAsiaTheme="minorEastAsia" w:hAnsiTheme="minorHAnsi"/>
          <w:noProof/>
          <w:lang w:eastAsia="de-DE"/>
        </w:rPr>
      </w:pPr>
      <w:r>
        <w:fldChar w:fldCharType="begin"/>
      </w:r>
      <w:r>
        <w:instrText xml:space="preserve"> TOC \c "Tabelle" </w:instrText>
      </w:r>
      <w:r>
        <w:fldChar w:fldCharType="separate"/>
      </w:r>
      <w:ins w:id="1" w:author="Lukas Lamm" w:date="2014-07-10T12:27:00Z">
        <w:r w:rsidR="0039336C">
          <w:rPr>
            <w:noProof/>
          </w:rPr>
          <w:t>Tabelle 1: Use Case (Durchsuchen der Plattform)</w:t>
        </w:r>
        <w:r w:rsidR="0039336C">
          <w:rPr>
            <w:noProof/>
          </w:rPr>
          <w:tab/>
        </w:r>
        <w:r w:rsidR="0039336C">
          <w:rPr>
            <w:noProof/>
          </w:rPr>
          <w:fldChar w:fldCharType="begin"/>
        </w:r>
        <w:r w:rsidR="0039336C">
          <w:rPr>
            <w:noProof/>
          </w:rPr>
          <w:instrText xml:space="preserve"> PAGEREF _Toc392758551 \h </w:instrText>
        </w:r>
        <w:r w:rsidR="0039336C">
          <w:rPr>
            <w:noProof/>
          </w:rPr>
        </w:r>
      </w:ins>
      <w:r w:rsidR="0039336C">
        <w:rPr>
          <w:noProof/>
        </w:rPr>
        <w:fldChar w:fldCharType="separate"/>
      </w:r>
      <w:ins w:id="2" w:author="Lukas Lamm" w:date="2014-07-10T12:27:00Z">
        <w:r w:rsidR="0039336C">
          <w:rPr>
            <w:noProof/>
          </w:rPr>
          <w:t>12</w:t>
        </w:r>
        <w:r w:rsidR="0039336C">
          <w:rPr>
            <w:noProof/>
          </w:rPr>
          <w:fldChar w:fldCharType="end"/>
        </w:r>
      </w:ins>
    </w:p>
    <w:p w14:paraId="0BB78320" w14:textId="77777777" w:rsidR="0039336C" w:rsidRDefault="0039336C">
      <w:pPr>
        <w:pStyle w:val="Abbildungsverzeichnis"/>
        <w:tabs>
          <w:tab w:val="right" w:leader="dot" w:pos="8493"/>
        </w:tabs>
        <w:rPr>
          <w:ins w:id="3" w:author="Lukas Lamm" w:date="2014-07-10T12:27:00Z"/>
          <w:rFonts w:asciiTheme="minorHAnsi" w:eastAsiaTheme="minorEastAsia" w:hAnsiTheme="minorHAnsi"/>
          <w:noProof/>
          <w:lang w:eastAsia="de-DE"/>
        </w:rPr>
      </w:pPr>
      <w:ins w:id="4" w:author="Lukas Lamm" w:date="2014-07-10T12:27:00Z">
        <w:r>
          <w:rPr>
            <w:noProof/>
          </w:rPr>
          <w:t>Tabelle 2: Use Case (Wiedergabe einer Sendung)</w:t>
        </w:r>
        <w:r>
          <w:rPr>
            <w:noProof/>
          </w:rPr>
          <w:tab/>
        </w:r>
        <w:r>
          <w:rPr>
            <w:noProof/>
          </w:rPr>
          <w:fldChar w:fldCharType="begin"/>
        </w:r>
        <w:r>
          <w:rPr>
            <w:noProof/>
          </w:rPr>
          <w:instrText xml:space="preserve"> PAGEREF _Toc392758552 \h </w:instrText>
        </w:r>
        <w:r>
          <w:rPr>
            <w:noProof/>
          </w:rPr>
        </w:r>
      </w:ins>
      <w:r>
        <w:rPr>
          <w:noProof/>
        </w:rPr>
        <w:fldChar w:fldCharType="separate"/>
      </w:r>
      <w:ins w:id="5" w:author="Lukas Lamm" w:date="2014-07-10T12:27:00Z">
        <w:r>
          <w:rPr>
            <w:noProof/>
          </w:rPr>
          <w:t>12</w:t>
        </w:r>
        <w:r>
          <w:rPr>
            <w:noProof/>
          </w:rPr>
          <w:fldChar w:fldCharType="end"/>
        </w:r>
      </w:ins>
    </w:p>
    <w:p w14:paraId="1A2E108F" w14:textId="77777777" w:rsidR="0039336C" w:rsidRDefault="0039336C">
      <w:pPr>
        <w:pStyle w:val="Abbildungsverzeichnis"/>
        <w:tabs>
          <w:tab w:val="right" w:leader="dot" w:pos="8493"/>
        </w:tabs>
        <w:rPr>
          <w:ins w:id="6" w:author="Lukas Lamm" w:date="2014-07-10T12:27:00Z"/>
          <w:rFonts w:asciiTheme="minorHAnsi" w:eastAsiaTheme="minorEastAsia" w:hAnsiTheme="minorHAnsi"/>
          <w:noProof/>
          <w:lang w:eastAsia="de-DE"/>
        </w:rPr>
      </w:pPr>
      <w:ins w:id="7" w:author="Lukas Lamm" w:date="2014-07-10T12:27:00Z">
        <w:r>
          <w:rPr>
            <w:noProof/>
          </w:rPr>
          <w:t>Tabelle 3: Use Case (Zusammenstellen des Abendprogrmms)</w:t>
        </w:r>
        <w:r>
          <w:rPr>
            <w:noProof/>
          </w:rPr>
          <w:tab/>
        </w:r>
        <w:r>
          <w:rPr>
            <w:noProof/>
          </w:rPr>
          <w:fldChar w:fldCharType="begin"/>
        </w:r>
        <w:r>
          <w:rPr>
            <w:noProof/>
          </w:rPr>
          <w:instrText xml:space="preserve"> PAGEREF _Toc392758553 \h </w:instrText>
        </w:r>
        <w:r>
          <w:rPr>
            <w:noProof/>
          </w:rPr>
        </w:r>
      </w:ins>
      <w:r>
        <w:rPr>
          <w:noProof/>
        </w:rPr>
        <w:fldChar w:fldCharType="separate"/>
      </w:r>
      <w:ins w:id="8" w:author="Lukas Lamm" w:date="2014-07-10T12:27:00Z">
        <w:r>
          <w:rPr>
            <w:noProof/>
          </w:rPr>
          <w:t>13</w:t>
        </w:r>
        <w:r>
          <w:rPr>
            <w:noProof/>
          </w:rPr>
          <w:fldChar w:fldCharType="end"/>
        </w:r>
      </w:ins>
    </w:p>
    <w:p w14:paraId="743DFEAF" w14:textId="77777777" w:rsidR="0039336C" w:rsidRDefault="0039336C">
      <w:pPr>
        <w:pStyle w:val="Abbildungsverzeichnis"/>
        <w:tabs>
          <w:tab w:val="right" w:leader="dot" w:pos="8493"/>
        </w:tabs>
        <w:rPr>
          <w:ins w:id="9" w:author="Lukas Lamm" w:date="2014-07-10T12:27:00Z"/>
          <w:rFonts w:asciiTheme="minorHAnsi" w:eastAsiaTheme="minorEastAsia" w:hAnsiTheme="minorHAnsi"/>
          <w:noProof/>
          <w:lang w:eastAsia="de-DE"/>
        </w:rPr>
      </w:pPr>
      <w:ins w:id="10" w:author="Lukas Lamm" w:date="2014-07-10T12:27:00Z">
        <w:r>
          <w:rPr>
            <w:noProof/>
          </w:rPr>
          <w:t>Tabelle 4: Use Case (Abos)</w:t>
        </w:r>
        <w:r>
          <w:rPr>
            <w:noProof/>
          </w:rPr>
          <w:tab/>
        </w:r>
        <w:r>
          <w:rPr>
            <w:noProof/>
          </w:rPr>
          <w:fldChar w:fldCharType="begin"/>
        </w:r>
        <w:r>
          <w:rPr>
            <w:noProof/>
          </w:rPr>
          <w:instrText xml:space="preserve"> PAGEREF _Toc392758554 \h </w:instrText>
        </w:r>
        <w:r>
          <w:rPr>
            <w:noProof/>
          </w:rPr>
        </w:r>
      </w:ins>
      <w:r>
        <w:rPr>
          <w:noProof/>
        </w:rPr>
        <w:fldChar w:fldCharType="separate"/>
      </w:r>
      <w:ins w:id="11" w:author="Lukas Lamm" w:date="2014-07-10T12:27:00Z">
        <w:r>
          <w:rPr>
            <w:noProof/>
          </w:rPr>
          <w:t>13</w:t>
        </w:r>
        <w:r>
          <w:rPr>
            <w:noProof/>
          </w:rPr>
          <w:fldChar w:fldCharType="end"/>
        </w:r>
      </w:ins>
    </w:p>
    <w:p w14:paraId="09607D62" w14:textId="77777777" w:rsidR="0039336C" w:rsidRDefault="0039336C">
      <w:pPr>
        <w:pStyle w:val="Abbildungsverzeichnis"/>
        <w:tabs>
          <w:tab w:val="right" w:leader="dot" w:pos="8493"/>
        </w:tabs>
        <w:rPr>
          <w:ins w:id="12" w:author="Lukas Lamm" w:date="2014-07-10T12:27:00Z"/>
          <w:rFonts w:asciiTheme="minorHAnsi" w:eastAsiaTheme="minorEastAsia" w:hAnsiTheme="minorHAnsi"/>
          <w:noProof/>
          <w:lang w:eastAsia="de-DE"/>
        </w:rPr>
      </w:pPr>
      <w:ins w:id="13" w:author="Lukas Lamm" w:date="2014-07-10T12:27:00Z">
        <w:r>
          <w:rPr>
            <w:noProof/>
          </w:rPr>
          <w:t>Tabelle 5: Use Case (TV-Programm)</w:t>
        </w:r>
        <w:r>
          <w:rPr>
            <w:noProof/>
          </w:rPr>
          <w:tab/>
        </w:r>
        <w:r>
          <w:rPr>
            <w:noProof/>
          </w:rPr>
          <w:fldChar w:fldCharType="begin"/>
        </w:r>
        <w:r>
          <w:rPr>
            <w:noProof/>
          </w:rPr>
          <w:instrText xml:space="preserve"> PAGEREF _Toc392758555 \h </w:instrText>
        </w:r>
        <w:r>
          <w:rPr>
            <w:noProof/>
          </w:rPr>
        </w:r>
      </w:ins>
      <w:r>
        <w:rPr>
          <w:noProof/>
        </w:rPr>
        <w:fldChar w:fldCharType="separate"/>
      </w:r>
      <w:ins w:id="14" w:author="Lukas Lamm" w:date="2014-07-10T12:27:00Z">
        <w:r>
          <w:rPr>
            <w:noProof/>
          </w:rPr>
          <w:t>14</w:t>
        </w:r>
        <w:r>
          <w:rPr>
            <w:noProof/>
          </w:rPr>
          <w:fldChar w:fldCharType="end"/>
        </w:r>
      </w:ins>
    </w:p>
    <w:p w14:paraId="1AE0D287" w14:textId="77777777" w:rsidR="00CA1D19" w:rsidDel="0039336C" w:rsidRDefault="00CA1D19">
      <w:pPr>
        <w:pStyle w:val="Abbildungsverzeichnis"/>
        <w:tabs>
          <w:tab w:val="right" w:leader="dot" w:pos="8493"/>
        </w:tabs>
        <w:rPr>
          <w:del w:id="15" w:author="Lukas Lamm" w:date="2014-07-10T12:27:00Z"/>
          <w:rFonts w:asciiTheme="minorHAnsi" w:eastAsiaTheme="minorEastAsia" w:hAnsiTheme="minorHAnsi"/>
          <w:noProof/>
          <w:lang w:eastAsia="de-DE"/>
        </w:rPr>
      </w:pPr>
      <w:del w:id="16" w:author="Lukas Lamm" w:date="2014-07-10T12:27:00Z">
        <w:r w:rsidDel="0039336C">
          <w:rPr>
            <w:noProof/>
          </w:rPr>
          <w:delText>Tabelle 1: Use Case (Durchsuchen der Plattform)</w:delText>
        </w:r>
        <w:r w:rsidDel="0039336C">
          <w:rPr>
            <w:noProof/>
          </w:rPr>
          <w:tab/>
          <w:delText>12</w:delText>
        </w:r>
      </w:del>
    </w:p>
    <w:p w14:paraId="3DF94F26" w14:textId="77777777" w:rsidR="00CA1D19" w:rsidDel="0039336C" w:rsidRDefault="00CA1D19">
      <w:pPr>
        <w:pStyle w:val="Abbildungsverzeichnis"/>
        <w:tabs>
          <w:tab w:val="right" w:leader="dot" w:pos="8493"/>
        </w:tabs>
        <w:rPr>
          <w:del w:id="17" w:author="Lukas Lamm" w:date="2014-07-10T12:27:00Z"/>
          <w:rFonts w:asciiTheme="minorHAnsi" w:eastAsiaTheme="minorEastAsia" w:hAnsiTheme="minorHAnsi"/>
          <w:noProof/>
          <w:lang w:eastAsia="de-DE"/>
        </w:rPr>
      </w:pPr>
      <w:del w:id="18" w:author="Lukas Lamm" w:date="2014-07-10T12:27:00Z">
        <w:r w:rsidDel="0039336C">
          <w:rPr>
            <w:noProof/>
          </w:rPr>
          <w:delText>Tabelle 2: Use Case (Wiedergabe einer Sendung)</w:delText>
        </w:r>
        <w:r w:rsidDel="0039336C">
          <w:rPr>
            <w:noProof/>
          </w:rPr>
          <w:tab/>
          <w:delText>12</w:delText>
        </w:r>
      </w:del>
    </w:p>
    <w:p w14:paraId="205E30EF" w14:textId="77777777" w:rsidR="00CA1D19" w:rsidDel="0039336C" w:rsidRDefault="00CA1D19">
      <w:pPr>
        <w:pStyle w:val="Abbildungsverzeichnis"/>
        <w:tabs>
          <w:tab w:val="right" w:leader="dot" w:pos="8493"/>
        </w:tabs>
        <w:rPr>
          <w:del w:id="19" w:author="Lukas Lamm" w:date="2014-07-10T12:27:00Z"/>
          <w:rFonts w:asciiTheme="minorHAnsi" w:eastAsiaTheme="minorEastAsia" w:hAnsiTheme="minorHAnsi"/>
          <w:noProof/>
          <w:lang w:eastAsia="de-DE"/>
        </w:rPr>
      </w:pPr>
      <w:del w:id="20" w:author="Lukas Lamm" w:date="2014-07-10T12:27:00Z">
        <w:r w:rsidDel="0039336C">
          <w:rPr>
            <w:noProof/>
          </w:rPr>
          <w:delText>Tabelle 3: Use Case (Zusammenstellen des Abendprogrmms)</w:delText>
        </w:r>
        <w:r w:rsidDel="0039336C">
          <w:rPr>
            <w:noProof/>
          </w:rPr>
          <w:tab/>
          <w:delText>13</w:delText>
        </w:r>
      </w:del>
    </w:p>
    <w:p w14:paraId="58880947" w14:textId="77777777" w:rsidR="00CA1D19" w:rsidDel="0039336C" w:rsidRDefault="00CA1D19">
      <w:pPr>
        <w:pStyle w:val="Abbildungsverzeichnis"/>
        <w:tabs>
          <w:tab w:val="right" w:leader="dot" w:pos="8493"/>
        </w:tabs>
        <w:rPr>
          <w:del w:id="21" w:author="Lukas Lamm" w:date="2014-07-10T12:27:00Z"/>
          <w:rFonts w:asciiTheme="minorHAnsi" w:eastAsiaTheme="minorEastAsia" w:hAnsiTheme="minorHAnsi"/>
          <w:noProof/>
          <w:lang w:eastAsia="de-DE"/>
        </w:rPr>
      </w:pPr>
      <w:del w:id="22" w:author="Lukas Lamm" w:date="2014-07-10T12:27:00Z">
        <w:r w:rsidDel="0039336C">
          <w:rPr>
            <w:noProof/>
          </w:rPr>
          <w:delText>Tabelle 4: Use Case (Abos)</w:delText>
        </w:r>
        <w:r w:rsidDel="0039336C">
          <w:rPr>
            <w:noProof/>
          </w:rPr>
          <w:tab/>
          <w:delText>13</w:delText>
        </w:r>
      </w:del>
    </w:p>
    <w:p w14:paraId="75D8DB6E" w14:textId="77777777" w:rsidR="00CA1D19" w:rsidDel="0039336C" w:rsidRDefault="00CA1D19">
      <w:pPr>
        <w:pStyle w:val="Abbildungsverzeichnis"/>
        <w:tabs>
          <w:tab w:val="right" w:leader="dot" w:pos="8493"/>
        </w:tabs>
        <w:rPr>
          <w:del w:id="23" w:author="Lukas Lamm" w:date="2014-07-10T12:27:00Z"/>
          <w:rFonts w:asciiTheme="minorHAnsi" w:eastAsiaTheme="minorEastAsia" w:hAnsiTheme="minorHAnsi"/>
          <w:noProof/>
          <w:lang w:eastAsia="de-DE"/>
        </w:rPr>
      </w:pPr>
      <w:del w:id="24" w:author="Lukas Lamm" w:date="2014-07-10T12:27:00Z">
        <w:r w:rsidDel="0039336C">
          <w:rPr>
            <w:noProof/>
          </w:rPr>
          <w:delText>Tabelle 5: Use Case (TV-Programm)</w:delText>
        </w:r>
        <w:r w:rsidDel="0039336C">
          <w:rPr>
            <w:noProof/>
          </w:rPr>
          <w:tab/>
          <w:delText>14</w:delText>
        </w:r>
      </w:del>
    </w:p>
    <w:p w14:paraId="638EC737" w14:textId="77777777" w:rsidR="00E447EF" w:rsidRDefault="00655269">
      <w:pPr>
        <w:spacing w:after="200" w:line="276" w:lineRule="auto"/>
        <w:jc w:val="left"/>
      </w:pPr>
      <w:r>
        <w:fldChar w:fldCharType="end"/>
      </w:r>
    </w:p>
    <w:p w14:paraId="04CA64EF" w14:textId="77777777" w:rsidR="00E447EF" w:rsidRDefault="00E447EF">
      <w:pPr>
        <w:spacing w:after="200" w:line="276" w:lineRule="auto"/>
        <w:jc w:val="left"/>
      </w:pPr>
      <w:r>
        <w:br w:type="page"/>
      </w:r>
    </w:p>
    <w:p w14:paraId="2C21A9E7" w14:textId="77777777" w:rsidR="00137512" w:rsidRDefault="00137512" w:rsidP="00137512">
      <w:pPr>
        <w:pStyle w:val="berschrift1"/>
      </w:pPr>
      <w:bookmarkStart w:id="25" w:name="_Toc388971979"/>
      <w:r>
        <w:t>Versionsgeschichte</w:t>
      </w:r>
      <w:bookmarkEnd w:id="25"/>
    </w:p>
    <w:tbl>
      <w:tblPr>
        <w:tblW w:w="8513" w:type="dxa"/>
        <w:tblCellMar>
          <w:top w:w="15" w:type="dxa"/>
          <w:left w:w="15" w:type="dxa"/>
          <w:bottom w:w="15" w:type="dxa"/>
          <w:right w:w="15" w:type="dxa"/>
        </w:tblCellMar>
        <w:tblLook w:val="04A0" w:firstRow="1" w:lastRow="0" w:firstColumn="1" w:lastColumn="0" w:noHBand="0" w:noVBand="1"/>
      </w:tblPr>
      <w:tblGrid>
        <w:gridCol w:w="1124"/>
        <w:gridCol w:w="1452"/>
        <w:gridCol w:w="5937"/>
      </w:tblGrid>
      <w:tr w:rsidR="002D020C" w14:paraId="26B9E77C" w14:textId="77777777" w:rsidTr="00113323">
        <w:trPr>
          <w:trHeight w:val="344"/>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27FC99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Version</w:t>
            </w:r>
          </w:p>
        </w:tc>
        <w:tc>
          <w:tcPr>
            <w:tcW w:w="0" w:type="auto"/>
            <w:tcBorders>
              <w:top w:val="single" w:sz="6" w:space="0" w:color="000000"/>
              <w:left w:val="single" w:sz="2"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1B64F142"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Datum</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A88373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Beschreibung</w:t>
            </w:r>
          </w:p>
        </w:tc>
      </w:tr>
      <w:tr w:rsidR="002D020C" w14:paraId="06E03B02" w14:textId="77777777" w:rsidTr="00113323">
        <w:trPr>
          <w:trHeight w:val="325"/>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F2389E" w14:textId="77777777" w:rsidR="00137512" w:rsidRDefault="00137512">
            <w:pPr>
              <w:pStyle w:val="StandardWeb"/>
              <w:spacing w:before="0" w:beforeAutospacing="0" w:after="0" w:afterAutospacing="0"/>
            </w:pPr>
            <w:r>
              <w:rPr>
                <w:rFonts w:ascii="Arial" w:hAnsi="Arial" w:cs="Arial"/>
                <w:color w:val="000000"/>
                <w:sz w:val="23"/>
                <w:szCs w:val="23"/>
              </w:rPr>
              <w:t>0.1</w:t>
            </w:r>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hideMark/>
          </w:tcPr>
          <w:p w14:paraId="1B72E48F" w14:textId="77777777" w:rsidR="00137512" w:rsidRDefault="00137512">
            <w:pPr>
              <w:pStyle w:val="StandardWeb"/>
              <w:spacing w:before="0" w:beforeAutospacing="0" w:after="0" w:afterAutospacing="0"/>
            </w:pPr>
            <w:r>
              <w:rPr>
                <w:rFonts w:ascii="Arial" w:hAnsi="Arial" w:cs="Arial"/>
                <w:color w:val="000000"/>
                <w:sz w:val="23"/>
                <w:szCs w:val="23"/>
              </w:rPr>
              <w:t>27.05.2014</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1B70FA7" w14:textId="77777777" w:rsidR="00137512" w:rsidRDefault="00137512">
            <w:pPr>
              <w:pStyle w:val="StandardWeb"/>
              <w:spacing w:before="0" w:beforeAutospacing="0" w:after="0" w:afterAutospacing="0"/>
            </w:pPr>
            <w:r>
              <w:rPr>
                <w:rFonts w:ascii="Arial" w:hAnsi="Arial" w:cs="Arial"/>
                <w:color w:val="000000"/>
                <w:sz w:val="23"/>
                <w:szCs w:val="23"/>
              </w:rPr>
              <w:t>Initialisierung</w:t>
            </w:r>
          </w:p>
        </w:tc>
      </w:tr>
      <w:tr w:rsidR="002D020C" w14:paraId="5C841ED8" w14:textId="77777777" w:rsidTr="00113323">
        <w:trPr>
          <w:trHeight w:val="325"/>
          <w:ins w:id="26" w:author="Lukas Lamm" w:date="2014-07-10T12:17: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tcPr>
          <w:p w14:paraId="781AD780" w14:textId="33F2F69A" w:rsidR="002D020C" w:rsidRDefault="002D020C">
            <w:pPr>
              <w:pStyle w:val="StandardWeb"/>
              <w:spacing w:before="0" w:beforeAutospacing="0" w:after="0" w:afterAutospacing="0"/>
              <w:rPr>
                <w:ins w:id="27" w:author="Lukas Lamm" w:date="2014-07-10T12:17:00Z"/>
                <w:rFonts w:ascii="Arial" w:hAnsi="Arial" w:cs="Arial"/>
                <w:color w:val="000000"/>
                <w:sz w:val="23"/>
                <w:szCs w:val="23"/>
              </w:rPr>
            </w:pPr>
            <w:ins w:id="28" w:author="Lukas Lamm" w:date="2014-07-10T12:17:00Z">
              <w:r>
                <w:rPr>
                  <w:rFonts w:ascii="Arial" w:hAnsi="Arial" w:cs="Arial"/>
                  <w:color w:val="000000"/>
                  <w:sz w:val="23"/>
                  <w:szCs w:val="23"/>
                </w:rPr>
                <w:t>0.2</w:t>
              </w:r>
            </w:ins>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tcPr>
          <w:p w14:paraId="38CA36AC" w14:textId="20A975CF" w:rsidR="002D020C" w:rsidRDefault="002D020C">
            <w:pPr>
              <w:pStyle w:val="StandardWeb"/>
              <w:spacing w:before="0" w:beforeAutospacing="0" w:after="0" w:afterAutospacing="0"/>
              <w:rPr>
                <w:ins w:id="29" w:author="Lukas Lamm" w:date="2014-07-10T12:17:00Z"/>
                <w:rFonts w:ascii="Arial" w:hAnsi="Arial" w:cs="Arial"/>
                <w:color w:val="000000"/>
                <w:sz w:val="23"/>
                <w:szCs w:val="23"/>
              </w:rPr>
            </w:pPr>
            <w:ins w:id="30" w:author="Lukas Lamm" w:date="2014-07-10T12:17:00Z">
              <w:r>
                <w:rPr>
                  <w:rFonts w:ascii="Arial" w:hAnsi="Arial" w:cs="Arial"/>
                  <w:color w:val="000000"/>
                  <w:sz w:val="23"/>
                  <w:szCs w:val="23"/>
                </w:rPr>
                <w:t>04.07.2014</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tcPr>
          <w:p w14:paraId="40A030FD" w14:textId="06CCDA42" w:rsidR="002D020C" w:rsidRDefault="002D020C">
            <w:pPr>
              <w:pStyle w:val="StandardWeb"/>
              <w:spacing w:before="0" w:beforeAutospacing="0" w:after="0" w:afterAutospacing="0"/>
              <w:rPr>
                <w:ins w:id="31" w:author="Lukas Lamm" w:date="2014-07-10T12:17:00Z"/>
                <w:rFonts w:ascii="Arial" w:hAnsi="Arial" w:cs="Arial"/>
                <w:color w:val="000000"/>
                <w:sz w:val="23"/>
                <w:szCs w:val="23"/>
              </w:rPr>
            </w:pPr>
            <w:ins w:id="32" w:author="Lukas Lamm" w:date="2014-07-10T12:17:00Z">
              <w:r>
                <w:rPr>
                  <w:rFonts w:ascii="Arial" w:hAnsi="Arial" w:cs="Arial"/>
                  <w:color w:val="000000"/>
                  <w:sz w:val="23"/>
                  <w:szCs w:val="23"/>
                </w:rPr>
                <w:t xml:space="preserve">Korrekturen &amp; Ergänzungen </w:t>
              </w:r>
            </w:ins>
            <w:ins w:id="33" w:author="Lukas Lamm" w:date="2014-07-10T12:18:00Z">
              <w:r>
                <w:rPr>
                  <w:rFonts w:ascii="Arial" w:hAnsi="Arial" w:cs="Arial"/>
                  <w:color w:val="000000"/>
                  <w:sz w:val="23"/>
                  <w:szCs w:val="23"/>
                </w:rPr>
                <w:t>nach T. Schneidermeier</w:t>
              </w:r>
            </w:ins>
          </w:p>
        </w:tc>
      </w:tr>
      <w:tr w:rsidR="002D020C" w14:paraId="154CD7BB" w14:textId="77777777" w:rsidTr="00113323">
        <w:trPr>
          <w:trHeight w:val="325"/>
          <w:ins w:id="34" w:author="Lukas Lamm" w:date="2014-07-10T12:18: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tcPr>
          <w:p w14:paraId="063BAA77" w14:textId="138D4896" w:rsidR="002D020C" w:rsidRDefault="002D020C">
            <w:pPr>
              <w:pStyle w:val="StandardWeb"/>
              <w:spacing w:before="0" w:beforeAutospacing="0" w:after="0" w:afterAutospacing="0"/>
              <w:rPr>
                <w:ins w:id="35" w:author="Lukas Lamm" w:date="2014-07-10T12:18:00Z"/>
                <w:rFonts w:ascii="Arial" w:hAnsi="Arial" w:cs="Arial"/>
                <w:color w:val="000000"/>
                <w:sz w:val="23"/>
                <w:szCs w:val="23"/>
              </w:rPr>
            </w:pPr>
            <w:ins w:id="36" w:author="Lukas Lamm" w:date="2014-07-10T12:18:00Z">
              <w:r>
                <w:rPr>
                  <w:rFonts w:ascii="Arial" w:hAnsi="Arial" w:cs="Arial"/>
                  <w:color w:val="000000"/>
                  <w:sz w:val="23"/>
                  <w:szCs w:val="23"/>
                </w:rPr>
                <w:t>0.3</w:t>
              </w:r>
            </w:ins>
          </w:p>
        </w:tc>
        <w:tc>
          <w:tcPr>
            <w:tcW w:w="0" w:type="auto"/>
            <w:tcBorders>
              <w:top w:val="single" w:sz="6" w:space="0" w:color="000000"/>
              <w:left w:val="single" w:sz="2" w:space="0" w:color="000000"/>
              <w:bottom w:val="single" w:sz="6" w:space="0" w:color="000000"/>
              <w:right w:val="single" w:sz="2" w:space="0" w:color="000000"/>
            </w:tcBorders>
            <w:tcMar>
              <w:top w:w="105" w:type="dxa"/>
              <w:left w:w="105" w:type="dxa"/>
              <w:bottom w:w="105" w:type="dxa"/>
              <w:right w:w="105" w:type="dxa"/>
            </w:tcMar>
          </w:tcPr>
          <w:p w14:paraId="3A0757EF" w14:textId="1A22C218" w:rsidR="002D020C" w:rsidRDefault="002D020C" w:rsidP="002D020C">
            <w:pPr>
              <w:pStyle w:val="StandardWeb"/>
              <w:spacing w:before="0" w:beforeAutospacing="0" w:after="0" w:afterAutospacing="0"/>
              <w:rPr>
                <w:ins w:id="37" w:author="Lukas Lamm" w:date="2014-07-10T12:18:00Z"/>
                <w:rFonts w:ascii="Arial" w:hAnsi="Arial" w:cs="Arial"/>
                <w:color w:val="000000"/>
                <w:sz w:val="23"/>
                <w:szCs w:val="23"/>
              </w:rPr>
            </w:pPr>
            <w:ins w:id="38" w:author="Lukas Lamm" w:date="2014-07-10T12:18:00Z">
              <w:r>
                <w:rPr>
                  <w:rFonts w:ascii="Arial" w:hAnsi="Arial" w:cs="Arial"/>
                  <w:color w:val="000000"/>
                  <w:sz w:val="23"/>
                  <w:szCs w:val="23"/>
                </w:rPr>
                <w:t>10.07.2014</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tcPr>
          <w:p w14:paraId="46C52C9A" w14:textId="7D396DD1" w:rsidR="002D020C" w:rsidRDefault="002D020C">
            <w:pPr>
              <w:pStyle w:val="StandardWeb"/>
              <w:spacing w:before="0" w:beforeAutospacing="0" w:after="0" w:afterAutospacing="0"/>
              <w:rPr>
                <w:ins w:id="39" w:author="Lukas Lamm" w:date="2014-07-10T12:18:00Z"/>
                <w:rFonts w:ascii="Arial" w:hAnsi="Arial" w:cs="Arial"/>
                <w:color w:val="000000"/>
                <w:sz w:val="23"/>
                <w:szCs w:val="23"/>
              </w:rPr>
            </w:pPr>
            <w:ins w:id="40" w:author="Lukas Lamm" w:date="2014-07-10T12:18:00Z">
              <w:r>
                <w:rPr>
                  <w:rFonts w:ascii="Arial" w:hAnsi="Arial" w:cs="Arial"/>
                  <w:color w:val="000000"/>
                  <w:sz w:val="23"/>
                  <w:szCs w:val="23"/>
                </w:rPr>
                <w:t>Einarbeitung der Risiken</w:t>
              </w:r>
            </w:ins>
          </w:p>
        </w:tc>
      </w:tr>
    </w:tbl>
    <w:p w14:paraId="63447E30" w14:textId="77777777" w:rsidR="00137512" w:rsidRDefault="00137512" w:rsidP="00137512"/>
    <w:p w14:paraId="55A9D5B2" w14:textId="4E47A38A" w:rsidR="00137512" w:rsidRDefault="00137512" w:rsidP="00137512">
      <w:pPr>
        <w:pStyle w:val="berschrift1"/>
      </w:pPr>
      <w:bookmarkStart w:id="41" w:name="_Toc388971980"/>
      <w:r>
        <w:t>Einführung</w:t>
      </w:r>
      <w:bookmarkEnd w:id="41"/>
    </w:p>
    <w:p w14:paraId="6F77FAD5" w14:textId="2D59B9F4" w:rsidR="00137512" w:rsidRDefault="00137512" w:rsidP="00137512">
      <w:pPr>
        <w:pStyle w:val="berschrift2"/>
      </w:pPr>
      <w:bookmarkStart w:id="42" w:name="_Toc388971981"/>
      <w:r>
        <w:t>Zweck des Dokuments</w:t>
      </w:r>
      <w:bookmarkEnd w:id="42"/>
    </w:p>
    <w:p w14:paraId="68DEB02B" w14:textId="406107B7" w:rsidR="00137512" w:rsidRDefault="00137512" w:rsidP="00D301B6">
      <w:r>
        <w:t xml:space="preserve">Dieses Dokument dient zur Spezifizierung der Anforderungen, die an das Projekt “Mediathek Crawler” gestellt werden. Die Spezifikation basiert auf dem IEEE 830-1998 Standard. Zu den Zielgruppen des Projekts zählen neben dem Projektteam und dem Auftraggeber (Tim Schneidermeier) </w:t>
      </w:r>
      <w:ins w:id="43" w:author="Lukas Lamm" w:date="2014-07-10T12:16:00Z">
        <w:r w:rsidR="002D020C" w:rsidRPr="002D020C">
          <w:t>insbesondere Personen, die ohne einen stationären Fernseher auf Inhalte der Mediatheken zugreifen wollen.</w:t>
        </w:r>
      </w:ins>
      <w:del w:id="44" w:author="Lukas Lamm" w:date="2014-07-10T12:16:00Z">
        <w:r w:rsidDel="002D020C">
          <w:delText>alle interessierten Personen.</w:delText>
        </w:r>
      </w:del>
      <w:r>
        <w:t xml:space="preserve"> Durch das Dokument werden die Anforderungen an das System schriftlich festgehalten und dient als Prüfstein für die Projektabnahme.</w:t>
      </w:r>
    </w:p>
    <w:p w14:paraId="421945F3" w14:textId="552B1ACB" w:rsidR="00137512" w:rsidRDefault="00137512" w:rsidP="00137512">
      <w:pPr>
        <w:pStyle w:val="berschrift2"/>
      </w:pPr>
      <w:bookmarkStart w:id="45" w:name="_Toc388971982"/>
      <w:r w:rsidRPr="00137512">
        <w:t>Projektumfang</w:t>
      </w:r>
      <w:r>
        <w:t xml:space="preserve"> (Scope)</w:t>
      </w:r>
      <w:bookmarkEnd w:id="45"/>
    </w:p>
    <w:p w14:paraId="5E9D5D6F" w14:textId="77777777" w:rsidR="00137512" w:rsidRDefault="00137512" w:rsidP="00D301B6">
      <w:r>
        <w:t>Die umzusetzende Software stellt eine Online-Plattform zum Streaming von frei verfügbaren Videoinhalten im Internet dar. Das Projekt wird im Rahmen des Praxisseminars im Masterstudiengang Medieninformatik an der Universität Regensburg durchgeführt. Die Software umfasst das Durchsuchen und Streamen von Videoinhalten mehrerer Plattformen. Hinzu kommt ein persönlicher, Login-geschützter Bereich, in dem Inhalte abonniert, favorisiert, vorgemerkt und in Playlists gesammelt werden können.</w:t>
      </w:r>
    </w:p>
    <w:p w14:paraId="56164337" w14:textId="77777777" w:rsidR="00137512" w:rsidRDefault="00137512" w:rsidP="00D301B6">
      <w:pPr>
        <w:pStyle w:val="Folgeabsatz"/>
      </w:pPr>
      <w:r>
        <w:t>Sinn und Ziel des Projekt ist es eine Plattform zu entwickeln, welche die Mediatheken verschiedener Anbieter miteinander verbindet um so sein eigenes TV Programm unabhängig von den TV Sendern zusammenzustellen.</w:t>
      </w:r>
    </w:p>
    <w:p w14:paraId="2F1D714B" w14:textId="71AFB436" w:rsidR="00137512" w:rsidRDefault="00137512" w:rsidP="00137512">
      <w:pPr>
        <w:pStyle w:val="berschrift2"/>
      </w:pPr>
      <w:bookmarkStart w:id="46" w:name="_Toc388971983"/>
      <w:r>
        <w:t>Definitionen, Akronyme und Abkürzungen</w:t>
      </w:r>
      <w:bookmarkEnd w:id="46"/>
    </w:p>
    <w:tbl>
      <w:tblPr>
        <w:tblW w:w="9360" w:type="dxa"/>
        <w:tblCellMar>
          <w:top w:w="15" w:type="dxa"/>
          <w:left w:w="15" w:type="dxa"/>
          <w:bottom w:w="15" w:type="dxa"/>
          <w:right w:w="15" w:type="dxa"/>
        </w:tblCellMar>
        <w:tblLook w:val="04A0" w:firstRow="1" w:lastRow="0" w:firstColumn="1" w:lastColumn="0" w:noHBand="0" w:noVBand="1"/>
      </w:tblPr>
      <w:tblGrid>
        <w:gridCol w:w="2771"/>
        <w:gridCol w:w="6589"/>
      </w:tblGrid>
      <w:tr w:rsidR="00137512" w14:paraId="5C40CC6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901BB2" w14:textId="77777777" w:rsidR="00137512" w:rsidRPr="0074666D" w:rsidRDefault="00137512" w:rsidP="0074666D">
            <w:pPr>
              <w:rPr>
                <w:b/>
              </w:rPr>
            </w:pPr>
            <w:r w:rsidRPr="0074666D">
              <w:rPr>
                <w:b/>
              </w:rPr>
              <w:t>Definition/Akronym/Abkürzung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834027" w14:textId="77777777" w:rsidR="00137512" w:rsidRPr="0074666D" w:rsidRDefault="00137512" w:rsidP="0074666D">
            <w:pPr>
              <w:rPr>
                <w:b/>
              </w:rPr>
            </w:pPr>
            <w:r w:rsidRPr="0074666D">
              <w:rPr>
                <w:b/>
              </w:rPr>
              <w:t>Beschreibung/Erläuterung</w:t>
            </w:r>
          </w:p>
        </w:tc>
      </w:tr>
      <w:tr w:rsidR="00137512" w14:paraId="78843FD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EE0952" w14:textId="77777777" w:rsidR="00137512" w:rsidRDefault="00137512" w:rsidP="0074666D">
            <w:r>
              <w:t>API (Application Programming Interface)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E86556" w14:textId="77777777" w:rsidR="00137512" w:rsidRDefault="00137512" w:rsidP="0074666D">
            <w:r>
              <w:t>Schnittstelle zur Anbindung an ein Softwaresystem</w:t>
            </w:r>
          </w:p>
        </w:tc>
      </w:tr>
      <w:tr w:rsidR="00137512" w14:paraId="6B285CC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25D19" w14:textId="77777777" w:rsidR="00137512" w:rsidRDefault="00137512" w:rsidP="0074666D">
            <w:r>
              <w:t>Streaming / Stream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0A45E5" w14:textId="77777777" w:rsidR="00137512" w:rsidRDefault="00137512" w:rsidP="0074666D">
            <w:r>
              <w:t>Gleichzeitiges Empfangen und Wiedergabe des Videodateien</w:t>
            </w:r>
          </w:p>
        </w:tc>
      </w:tr>
      <w:tr w:rsidR="00137512" w14:paraId="58BC703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7BF811" w14:textId="77777777" w:rsidR="00137512" w:rsidRDefault="00137512" w:rsidP="0074666D">
            <w:r>
              <w:t>Webapp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85973" w14:textId="77777777" w:rsidR="00137512" w:rsidRDefault="00137512" w:rsidP="0074666D">
            <w:r>
              <w:t>Anwendungsprogramm, welches in einem Browser abläuft</w:t>
            </w:r>
          </w:p>
        </w:tc>
      </w:tr>
      <w:tr w:rsidR="00137512" w14:paraId="04BC3FE6"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2A975F" w14:textId="77777777" w:rsidR="00137512" w:rsidRDefault="00137512" w:rsidP="0074666D">
            <w:r>
              <w:t>(Web-)Browser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FDEEBB" w14:textId="77777777" w:rsidR="00137512" w:rsidRDefault="00137512" w:rsidP="0074666D">
            <w:r>
              <w:t>Computerprogramm zur Darstellung von Webseiten im World Wide Web</w:t>
            </w:r>
          </w:p>
        </w:tc>
      </w:tr>
      <w:tr w:rsidR="00137512" w14:paraId="48041D42"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EC045D" w14:textId="77777777" w:rsidR="00137512" w:rsidRDefault="00137512" w:rsidP="0074666D">
            <w:r>
              <w:t>Http-Request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704B43" w14:textId="77777777" w:rsidR="00137512" w:rsidRDefault="00137512" w:rsidP="0074666D">
            <w:r>
              <w:t>Anfrage über das Hypertext Transfer Protocol</w:t>
            </w:r>
          </w:p>
        </w:tc>
      </w:tr>
      <w:tr w:rsidR="00137512" w14:paraId="1C1B1B7C"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35799" w14:textId="77777777" w:rsidR="00137512" w:rsidRDefault="00137512" w:rsidP="0074666D">
            <w:r>
              <w:t>RTMP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A474A2" w14:textId="77777777" w:rsidR="00137512" w:rsidRDefault="00137512" w:rsidP="0074666D">
            <w:r>
              <w:t>Real Time Messaging Protocol. Übertragung von VIdeo/Audio von einem Media-Server zu einem Flash Player</w:t>
            </w:r>
          </w:p>
        </w:tc>
      </w:tr>
      <w:tr w:rsidR="00137512" w14:paraId="044E8B8A"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FA131A" w14:textId="77777777" w:rsidR="00137512" w:rsidRDefault="00137512" w:rsidP="0074666D">
            <w:r>
              <w:t>RTMPS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BA8FB" w14:textId="77777777" w:rsidR="00137512" w:rsidRDefault="00137512" w:rsidP="0074666D">
            <w:r>
              <w:t>RTMP auf Basis von Https für sichere Verbindungen</w:t>
            </w:r>
          </w:p>
        </w:tc>
      </w:tr>
      <w:tr w:rsidR="00137512" w14:paraId="5FACB89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4BE541" w14:textId="77777777" w:rsidR="00137512" w:rsidRDefault="00137512" w:rsidP="0074666D">
            <w:r>
              <w:t>RTSP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6CA52" w14:textId="77777777" w:rsidR="00137512" w:rsidRDefault="00137512" w:rsidP="0074666D">
            <w:r>
              <w:t>RealTime Streaming Protocol. Netzwerkprotokoll zur kontinuierlichen Übertragung von audiovisuellen Inhalten.</w:t>
            </w:r>
          </w:p>
        </w:tc>
      </w:tr>
      <w:tr w:rsidR="00137512" w14:paraId="5DA01384"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1EB4C" w14:textId="77777777" w:rsidR="00137512" w:rsidRDefault="00137512" w:rsidP="0074666D">
            <w:r>
              <w:t>FTP</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1C7ACF" w14:textId="77777777" w:rsidR="00137512" w:rsidRDefault="00137512" w:rsidP="0074666D">
            <w:r>
              <w:t>File Transfer Protocol</w:t>
            </w:r>
          </w:p>
        </w:tc>
      </w:tr>
      <w:tr w:rsidR="00137512" w14:paraId="39A71969" w14:textId="77777777" w:rsidTr="0013751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99FA0" w14:textId="77777777" w:rsidR="00137512" w:rsidRDefault="00137512" w:rsidP="0074666D">
            <w:r>
              <w:t>FLV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0DA607" w14:textId="77777777" w:rsidR="00137512" w:rsidRDefault="00137512" w:rsidP="0074666D">
            <w:r>
              <w:t>Flash Video. Offenes Containerformat für die Übertragung von Videoinhalten im Internet</w:t>
            </w:r>
          </w:p>
        </w:tc>
      </w:tr>
    </w:tbl>
    <w:p w14:paraId="5A8693D4" w14:textId="77777777" w:rsidR="00137512" w:rsidRDefault="00137512" w:rsidP="00137512"/>
    <w:p w14:paraId="77E21F2D" w14:textId="57E09677" w:rsidR="00137512" w:rsidRDefault="00137512" w:rsidP="00137512">
      <w:pPr>
        <w:pStyle w:val="berschrift2"/>
      </w:pPr>
      <w:bookmarkStart w:id="47" w:name="_Toc388971984"/>
      <w:r>
        <w:t>Referenzen und Quellenangaben</w:t>
      </w:r>
      <w:bookmarkEnd w:id="47"/>
    </w:p>
    <w:p w14:paraId="38D30885"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Messaging Protocol. (n.d.). </w:t>
      </w:r>
      <w:r>
        <w:rPr>
          <w:rFonts w:ascii="Arial" w:hAnsi="Arial" w:cs="Arial"/>
          <w:i/>
          <w:iCs/>
          <w:color w:val="000000"/>
          <w:sz w:val="23"/>
          <w:szCs w:val="23"/>
        </w:rPr>
        <w:t xml:space="preserve">In Wikipedia. </w:t>
      </w:r>
      <w:r>
        <w:rPr>
          <w:rFonts w:ascii="Arial" w:hAnsi="Arial" w:cs="Arial"/>
          <w:color w:val="000000"/>
          <w:sz w:val="23"/>
          <w:szCs w:val="23"/>
        </w:rPr>
        <w:t xml:space="preserve">Retrieved from </w:t>
      </w:r>
      <w:hyperlink r:id="rId11" w:history="1">
        <w:r>
          <w:rPr>
            <w:rStyle w:val="Hyperlink"/>
            <w:rFonts w:ascii="Arial" w:hAnsi="Arial" w:cs="Arial"/>
            <w:color w:val="1155CC"/>
            <w:sz w:val="23"/>
            <w:szCs w:val="23"/>
          </w:rPr>
          <w:t>http://de.wikipedia.org/wiki/Real_Time_Messaging_Protocol</w:t>
        </w:r>
      </w:hyperlink>
      <w:r>
        <w:rPr>
          <w:rFonts w:ascii="Arial" w:hAnsi="Arial" w:cs="Arial"/>
          <w:color w:val="000000"/>
          <w:sz w:val="23"/>
          <w:szCs w:val="23"/>
        </w:rPr>
        <w:t xml:space="preserve"> - 27.05.2014</w:t>
      </w:r>
    </w:p>
    <w:p w14:paraId="12FAA3DF" w14:textId="77777777" w:rsidR="00137512" w:rsidRDefault="00137512" w:rsidP="00137512"/>
    <w:p w14:paraId="346D556A"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Real Time Streaming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2" w:history="1">
        <w:r>
          <w:rPr>
            <w:rStyle w:val="Hyperlink"/>
            <w:rFonts w:ascii="Arial" w:hAnsi="Arial" w:cs="Arial"/>
            <w:color w:val="1155CC"/>
            <w:sz w:val="23"/>
            <w:szCs w:val="23"/>
          </w:rPr>
          <w:t>http://de.wikipedia.org/wiki/Real-Time_Streaming_Protocol</w:t>
        </w:r>
      </w:hyperlink>
      <w:r>
        <w:rPr>
          <w:rFonts w:ascii="Arial" w:hAnsi="Arial" w:cs="Arial"/>
          <w:color w:val="000000"/>
          <w:sz w:val="23"/>
          <w:szCs w:val="23"/>
        </w:rPr>
        <w:t xml:space="preserve"> - 27.05.2014</w:t>
      </w:r>
    </w:p>
    <w:p w14:paraId="61728E36" w14:textId="77777777" w:rsidR="00137512" w:rsidRDefault="00137512" w:rsidP="00137512"/>
    <w:p w14:paraId="02C68B22"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File Transfer Protocol.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3" w:history="1">
        <w:r>
          <w:rPr>
            <w:rStyle w:val="Hyperlink"/>
            <w:rFonts w:ascii="Arial" w:hAnsi="Arial" w:cs="Arial"/>
            <w:color w:val="1155CC"/>
            <w:sz w:val="23"/>
            <w:szCs w:val="23"/>
          </w:rPr>
          <w:t>http://de.wikipedia.org/wiki/File_Transfer_Protocol</w:t>
        </w:r>
      </w:hyperlink>
      <w:r>
        <w:rPr>
          <w:rFonts w:ascii="Arial" w:hAnsi="Arial" w:cs="Arial"/>
          <w:color w:val="000000"/>
          <w:sz w:val="23"/>
          <w:szCs w:val="23"/>
        </w:rPr>
        <w:t xml:space="preserve"> - 27.05.2014</w:t>
      </w:r>
    </w:p>
    <w:p w14:paraId="15D43ED7" w14:textId="77777777" w:rsidR="00137512" w:rsidRDefault="00137512" w:rsidP="00137512"/>
    <w:p w14:paraId="0A7B8D63" w14:textId="77777777" w:rsidR="00137512" w:rsidRDefault="00137512" w:rsidP="00137512">
      <w:pPr>
        <w:pStyle w:val="StandardWeb"/>
        <w:spacing w:before="0" w:beforeAutospacing="0" w:after="0" w:afterAutospacing="0"/>
      </w:pPr>
      <w:r>
        <w:rPr>
          <w:rFonts w:ascii="Arial" w:hAnsi="Arial" w:cs="Arial"/>
          <w:color w:val="000000"/>
          <w:sz w:val="23"/>
          <w:szCs w:val="23"/>
        </w:rPr>
        <w:t xml:space="preserve">Flash Video. (n.d.). </w:t>
      </w:r>
      <w:r>
        <w:rPr>
          <w:rFonts w:ascii="Arial" w:hAnsi="Arial" w:cs="Arial"/>
          <w:i/>
          <w:iCs/>
          <w:color w:val="000000"/>
          <w:sz w:val="23"/>
          <w:szCs w:val="23"/>
        </w:rPr>
        <w:t>In Wikipedia.</w:t>
      </w:r>
      <w:r>
        <w:rPr>
          <w:rFonts w:ascii="Arial" w:hAnsi="Arial" w:cs="Arial"/>
          <w:color w:val="000000"/>
          <w:sz w:val="23"/>
          <w:szCs w:val="23"/>
        </w:rPr>
        <w:t xml:space="preserve"> Retrieved from </w:t>
      </w:r>
      <w:hyperlink r:id="rId14" w:history="1">
        <w:r>
          <w:rPr>
            <w:rStyle w:val="Hyperlink"/>
            <w:rFonts w:ascii="Arial" w:hAnsi="Arial" w:cs="Arial"/>
            <w:color w:val="1155CC"/>
            <w:sz w:val="23"/>
            <w:szCs w:val="23"/>
          </w:rPr>
          <w:t>http://de.wikipedia.org/wiki/Flash_Video</w:t>
        </w:r>
      </w:hyperlink>
      <w:r>
        <w:rPr>
          <w:rFonts w:ascii="Arial" w:hAnsi="Arial" w:cs="Arial"/>
          <w:color w:val="000000"/>
          <w:sz w:val="23"/>
          <w:szCs w:val="23"/>
        </w:rPr>
        <w:t xml:space="preserve"> - 27.05.2014</w:t>
      </w:r>
    </w:p>
    <w:p w14:paraId="40EBB9D3" w14:textId="5DF9316A" w:rsidR="00137512" w:rsidRDefault="00137512" w:rsidP="00137512">
      <w:pPr>
        <w:pStyle w:val="berschrift2"/>
      </w:pPr>
      <w:bookmarkStart w:id="48" w:name="_Toc388971985"/>
      <w:r>
        <w:t>Übersicht über das Dokument</w:t>
      </w:r>
      <w:bookmarkEnd w:id="48"/>
    </w:p>
    <w:p w14:paraId="2E44A999" w14:textId="77777777" w:rsidR="00137512" w:rsidRDefault="00137512" w:rsidP="00D301B6">
      <w:r>
        <w:t>Im Folgenden wird eine allgemeine Beschreibung des Projekts gegeben. Hierzu zählen insbesondere die Produktfunktionen, die Zielgruppe, die Zielplattform sowie Einschränkungen und Abhängigkeiten. Punkt 3 beschreibt die spezifischen Anforderungen an das Projekt. Hierbei werden u.a. die Schnittstellen, Anforderungen und Anwendungsfälle geklärt. Im letzten Punkt werden die nicht-funktionalen Anforderungen, wie z.B. die Performance, Qualität und das zugrunde liegende Datenmodell, beschrieben.</w:t>
      </w:r>
    </w:p>
    <w:p w14:paraId="1B2B132C" w14:textId="3BE995B6" w:rsidR="00137512" w:rsidRDefault="00137512" w:rsidP="00137512">
      <w:pPr>
        <w:pStyle w:val="berschrift1"/>
      </w:pPr>
      <w:bookmarkStart w:id="49" w:name="_Toc388971986"/>
      <w:r>
        <w:t>Allgemeine Beschreibung</w:t>
      </w:r>
      <w:bookmarkEnd w:id="49"/>
    </w:p>
    <w:p w14:paraId="5E8B487D" w14:textId="0B2137AB" w:rsidR="00137512" w:rsidRDefault="00137512" w:rsidP="00137512">
      <w:pPr>
        <w:pStyle w:val="berschrift2"/>
      </w:pPr>
      <w:bookmarkStart w:id="50" w:name="_Toc388971987"/>
      <w:r>
        <w:t>Produktperspektive</w:t>
      </w:r>
      <w:bookmarkEnd w:id="50"/>
    </w:p>
    <w:p w14:paraId="2068C485" w14:textId="526EE008" w:rsidR="00137512" w:rsidRDefault="00137512" w:rsidP="00D301B6">
      <w:r>
        <w:t xml:space="preserve">Die herzustellende Plattform dient der Sammlung von Videoinhalten verschiedener Plattformen und Mediatheken in einem gemeinsamen Interface. Hierbei soll dem Anwender ermöglicht werden über eine Suchmaske mehrere Mediatheken zu durchsuchen und deren Inhalte an selbiger Stelle zu konsumieren. Ursprung des Projekts ist die Aufhebung des linearen Programmschemas von klassischen Fernsehsendern, sprich zu jedem Zeitpunkt verschiedenste Videoinhalte zur Verfügung zu haben. </w:t>
      </w:r>
    </w:p>
    <w:p w14:paraId="6E47E560" w14:textId="61000A7A" w:rsidR="00137512" w:rsidRDefault="00137512" w:rsidP="00D301B6">
      <w:pPr>
        <w:pStyle w:val="Folgeabsatz"/>
      </w:pPr>
      <w:r>
        <w:t>Der Mediathek Crawler ist eine alleinstehende Webplattform im Rahmen des Masterkurses “Praxisseminar” des Lehrstuhls Medieninformatik an der Universität Regensburg.</w:t>
      </w:r>
    </w:p>
    <w:p w14:paraId="4363C620" w14:textId="77777777" w:rsidR="00D301B6" w:rsidRDefault="00D301B6" w:rsidP="00D301B6">
      <w:pPr>
        <w:pStyle w:val="Abbildung"/>
        <w:keepNext/>
      </w:pPr>
      <w:r>
        <w:rPr>
          <w:lang w:eastAsia="de-DE"/>
        </w:rPr>
        <w:drawing>
          <wp:inline distT="0" distB="0" distL="0" distR="0" wp14:anchorId="34E7D47E" wp14:editId="4C9576B6">
            <wp:extent cx="5399405" cy="2685418"/>
            <wp:effectExtent l="0" t="0" r="0" b="635"/>
            <wp:docPr id="8" name="Grafik 8" descr="D:\Drive\Praxisseminar\Anforderungsanalyse\Datenflu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Drive\Praxisseminar\Anforderungsanalyse\Datenflu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9405" cy="2685418"/>
                    </a:xfrm>
                    <a:prstGeom prst="rect">
                      <a:avLst/>
                    </a:prstGeom>
                    <a:noFill/>
                    <a:ln>
                      <a:noFill/>
                    </a:ln>
                  </pic:spPr>
                </pic:pic>
              </a:graphicData>
            </a:graphic>
          </wp:inline>
        </w:drawing>
      </w:r>
    </w:p>
    <w:p w14:paraId="07BD51AC" w14:textId="4766E0D5" w:rsidR="00137512" w:rsidRDefault="00D301B6" w:rsidP="00D301B6">
      <w:pPr>
        <w:pStyle w:val="Beschriftung"/>
      </w:pPr>
      <w:bookmarkStart w:id="51" w:name="_Toc388972012"/>
      <w:r>
        <w:t xml:space="preserve">Abbildung </w:t>
      </w:r>
      <w:r>
        <w:fldChar w:fldCharType="begin"/>
      </w:r>
      <w:r>
        <w:instrText xml:space="preserve"> SEQ Abbildung \* ARABIC </w:instrText>
      </w:r>
      <w:r>
        <w:fldChar w:fldCharType="separate"/>
      </w:r>
      <w:r w:rsidR="00CA1D19">
        <w:rPr>
          <w:noProof/>
        </w:rPr>
        <w:t>1</w:t>
      </w:r>
      <w:r>
        <w:fldChar w:fldCharType="end"/>
      </w:r>
      <w:r>
        <w:t>: Datenflussdiagramm</w:t>
      </w:r>
      <w:bookmarkEnd w:id="51"/>
    </w:p>
    <w:p w14:paraId="04F2EA7C" w14:textId="146158B7" w:rsidR="00137512" w:rsidRDefault="00137512" w:rsidP="00137512">
      <w:pPr>
        <w:pStyle w:val="berschrift2"/>
      </w:pPr>
      <w:bookmarkStart w:id="52" w:name="_Toc388971988"/>
      <w:r>
        <w:t>Produktfunktionen</w:t>
      </w:r>
      <w:bookmarkEnd w:id="52"/>
    </w:p>
    <w:p w14:paraId="761A56F5" w14:textId="40C6A4E0" w:rsidR="00137512" w:rsidRDefault="00137512" w:rsidP="00D301B6">
      <w:r>
        <w:t xml:space="preserve">Der Benutzer soll durch das Produkt in der Lage sein, ein persönliches TV-Programm zusammenzustellen, zu streamen und diese unabhängig von den eigentlichen Anbietern innerhalb der Webplattform streamen. </w:t>
      </w:r>
    </w:p>
    <w:p w14:paraId="6B86F2E2" w14:textId="6B386688" w:rsidR="00137512" w:rsidRDefault="00137512" w:rsidP="00D301B6">
      <w:pPr>
        <w:pStyle w:val="Folgeabsatz"/>
      </w:pPr>
      <w:r>
        <w:t>Eine Übersicht über aktuelle Videos der eingebundenen Mediatheken bietet dem Anwender Einblicke über verfügbare Inhalte. Diese Inhalte können je nach Bedarf gefiltert und sortiert werden sowie favorisiert werden. Favorisierte Inhalte können in einem Login-geschützten Bereich verwaltet werden. Dieser Bereich bietet weiterhin einige Funktionen, wie z.B. Erinnerungen an neue Episoden einer Serie oder Hinweise zu Ausstahlungsterminen. Durch das Anlegen von Playlists, kann der Nutzer mehrere Inhalte am Stück abspielen, ohne dass weitere Interaktion nötig ist.</w:t>
      </w:r>
    </w:p>
    <w:p w14:paraId="36A7AAA1" w14:textId="77777777" w:rsidR="00D301B6" w:rsidRDefault="00137512" w:rsidP="00D301B6">
      <w:pPr>
        <w:pStyle w:val="StandardWeb"/>
        <w:keepNext/>
        <w:spacing w:before="0" w:beforeAutospacing="0" w:after="0" w:afterAutospacing="0"/>
        <w:jc w:val="center"/>
      </w:pPr>
      <w:r>
        <w:rPr>
          <w:rFonts w:ascii="Arial" w:hAnsi="Arial" w:cs="Arial"/>
          <w:noProof/>
          <w:color w:val="000000"/>
          <w:sz w:val="23"/>
          <w:szCs w:val="23"/>
          <w:lang w:val="de-DE" w:eastAsia="de-DE" w:bidi="ar-SA"/>
        </w:rPr>
        <w:drawing>
          <wp:inline distT="0" distB="0" distL="0" distR="0" wp14:anchorId="2D839617" wp14:editId="2A7D3558">
            <wp:extent cx="4686300" cy="3429000"/>
            <wp:effectExtent l="0" t="0" r="0" b="0"/>
            <wp:docPr id="6" name="Grafik 6" descr="https://lh4.googleusercontent.com/0-hefr91grv91uqC_Lvh8VJAtRiNbarjiUmd39yv85iEmSm3X3eons-xrvizlX8MKGBdEvcFiyWf7NIsizP0P8uKlBOdh2dXvHiRQbOVjx2r0rkKyS0B-nPwYsqUL2Ln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0-hefr91grv91uqC_Lvh8VJAtRiNbarjiUmd39yv85iEmSm3X3eons-xrvizlX8MKGBdEvcFiyWf7NIsizP0P8uKlBOdh2dXvHiRQbOVjx2r0rkKyS0B-nPwYsqUL2LnW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3429000"/>
                    </a:xfrm>
                    <a:prstGeom prst="rect">
                      <a:avLst/>
                    </a:prstGeom>
                    <a:noFill/>
                    <a:ln>
                      <a:noFill/>
                    </a:ln>
                  </pic:spPr>
                </pic:pic>
              </a:graphicData>
            </a:graphic>
          </wp:inline>
        </w:drawing>
      </w:r>
    </w:p>
    <w:p w14:paraId="06D761F5" w14:textId="125C7FF2" w:rsidR="00137512" w:rsidRDefault="00D301B6" w:rsidP="00D301B6">
      <w:pPr>
        <w:pStyle w:val="Beschriftung"/>
      </w:pPr>
      <w:bookmarkStart w:id="53" w:name="_Toc388972013"/>
      <w:r>
        <w:t xml:space="preserve">Abbildung </w:t>
      </w:r>
      <w:r>
        <w:fldChar w:fldCharType="begin"/>
      </w:r>
      <w:r>
        <w:instrText xml:space="preserve"> SEQ Abbildung \* ARABIC </w:instrText>
      </w:r>
      <w:r>
        <w:fldChar w:fldCharType="separate"/>
      </w:r>
      <w:r w:rsidR="00CA1D19">
        <w:rPr>
          <w:noProof/>
        </w:rPr>
        <w:t>2</w:t>
      </w:r>
      <w:r>
        <w:fldChar w:fldCharType="end"/>
      </w:r>
      <w:r>
        <w:t>: Funktionsüberblick</w:t>
      </w:r>
      <w:bookmarkEnd w:id="53"/>
    </w:p>
    <w:p w14:paraId="0FD59739" w14:textId="759523CB" w:rsidR="00137512" w:rsidRDefault="00137512" w:rsidP="00137512">
      <w:pPr>
        <w:pStyle w:val="berschrift2"/>
      </w:pPr>
      <w:bookmarkStart w:id="54" w:name="_Toc388971989"/>
      <w:r>
        <w:t>Benutzergruppen und Charakteristika</w:t>
      </w:r>
      <w:bookmarkEnd w:id="54"/>
    </w:p>
    <w:p w14:paraId="1017276C" w14:textId="77777777" w:rsidR="00137512" w:rsidRDefault="00137512" w:rsidP="00137512">
      <w:r>
        <w:t>Zu den Nutzergruppen der Anwendung zählen insbesondere Nutzer der eingebundenen Mediatheken und weitere Streaming-Begeisterte jeglichen Alters. Zu deren Charakteristika zählen das sichere Bedienen eines Web-Browsers als auch einschlägige Erfahrung mit ähnlichen Videostreaming-Angeboten.</w:t>
      </w:r>
    </w:p>
    <w:p w14:paraId="6350192C" w14:textId="77777777" w:rsidR="00137512" w:rsidRDefault="00137512" w:rsidP="00137512">
      <w:pPr>
        <w:pStyle w:val="Folgeabsatz"/>
      </w:pPr>
      <w:r>
        <w:t>Eine weitere große Zielgruppe bilden Personen, die keinen Fernseher besitzen, aber trotzdem an aktuellen Sendungen der öffentlich-rechtlichen Fernsehanstalten interessiert sind. Auch Personen, die aufgrund ihrer Tätigkeit oder anderer Gründe Sendungen nicht im programmgebundenen TV-Gerät ansehen können oder wollen. Stattdessen soll der Mediathek-Crawler eine einfache Möglichkeit bieten diese Abhängigkeit vom Fernsehprogramm zu vermeiden.</w:t>
      </w:r>
    </w:p>
    <w:p w14:paraId="12E29D01" w14:textId="7669CC3E" w:rsidR="00137512" w:rsidRDefault="00137512" w:rsidP="00137512">
      <w:pPr>
        <w:pStyle w:val="Folgeabsatz"/>
      </w:pPr>
      <w:r>
        <w:t>Zusätzlich zu den bereits genannten Zielgruppen, ergibt sich durch den immer verbreiteteren Einsatz von Tablets eine weitere Nutzergruppe. Diesen soll es möglich sein, über ein Tablet die Seite in vollem Umfang zu nutzen.</w:t>
      </w:r>
      <w:ins w:id="55" w:author="Lukas Lamm" w:date="2014-07-10T12:19:00Z">
        <w:r w:rsidR="002D020C">
          <w:t xml:space="preserve"> </w:t>
        </w:r>
      </w:ins>
      <w:ins w:id="56" w:author="Lukas Lamm" w:date="2014-07-10T12:20:00Z">
        <w:r w:rsidR="002D020C" w:rsidRPr="002D020C">
          <w:t>Hierbei steht die Mobilität der Anwendung klar im Vordergrund. Ein adaptives Nutzerinterface sorgt für eine funktionale und ansprechende Oberfläche der Webseite auf Geräten mit geringeren Bildschirmgrößen.</w:t>
        </w:r>
      </w:ins>
    </w:p>
    <w:p w14:paraId="1AADF80C" w14:textId="6183C1AB" w:rsidR="00137512" w:rsidRDefault="00137512" w:rsidP="00137512">
      <w:pPr>
        <w:pStyle w:val="berschrift2"/>
      </w:pPr>
      <w:bookmarkStart w:id="57" w:name="_Toc388971990"/>
      <w:r>
        <w:t>Zielplattform</w:t>
      </w:r>
      <w:bookmarkEnd w:id="57"/>
    </w:p>
    <w:p w14:paraId="1F119F2E" w14:textId="77777777" w:rsidR="00137512" w:rsidRDefault="00137512" w:rsidP="00137512">
      <w:r>
        <w:t xml:space="preserve">Das Projekt soll als Webapp umgesetzt werden und ist damit plattformunabhängig. Die Webbapp soll in möglichst allen aktuellen Browsern funktionsfähig sein. Desweiteren soll es die Möglichkeit geben, die Plattform auch auf mobilen Geräten zu verwenden. </w:t>
      </w:r>
    </w:p>
    <w:p w14:paraId="021471BF" w14:textId="77777777" w:rsidR="00137512" w:rsidRDefault="00137512" w:rsidP="00137512">
      <w:pPr>
        <w:pStyle w:val="Folgeabsatz"/>
      </w:pPr>
      <w:r>
        <w:t>Durch die Verfolgung des Cross-OS, mobile-first Implementierungs-Ansatzes bietet sich die Möglichkeit, ein sehr breites Publikum zu erreichen.</w:t>
      </w:r>
    </w:p>
    <w:p w14:paraId="655C4B2E" w14:textId="16A9A0EE" w:rsidR="00137512" w:rsidRDefault="00137512" w:rsidP="00137512">
      <w:pPr>
        <w:pStyle w:val="berschrift2"/>
      </w:pPr>
      <w:bookmarkStart w:id="58" w:name="_Toc388971991"/>
      <w:r>
        <w:t>Einschränkungen, Annahmen und Abhängigkeiten</w:t>
      </w:r>
      <w:bookmarkEnd w:id="58"/>
    </w:p>
    <w:p w14:paraId="20BD16A8" w14:textId="77777777" w:rsidR="00137512" w:rsidRDefault="00137512" w:rsidP="00137512">
      <w:r>
        <w:t>Inwieweit das Einbinden verschiedener Mediatheken möglich ist, ist von den einzelnen Anbietern abhängig. Sollte das Streamen der Inhalte einzelner Mediatheken nicht möglich sein müssen eventuell andere Lösungen gefunden werden. Diese können neben dem Ausschluss dieser Mediatheken bis hin zum Verlinken auf die entsprechende Webseite reichen. Eine weitere Einschränkung könnten Probleme mit dem Urheberrecht sein, da sich dieses Projekt zunächst ausschließlich im universitären Rahmen bewegt und nicht einer breiten Öffentlichkeit zur Verfügung gestellt wird, sind diese Bedenken vorerst zu vernachlässigen.</w:t>
      </w:r>
    </w:p>
    <w:p w14:paraId="111AE794" w14:textId="77777777" w:rsidR="00137512" w:rsidRDefault="00137512" w:rsidP="00137512">
      <w:pPr>
        <w:pStyle w:val="Folgeabsatz"/>
      </w:pPr>
      <w:r>
        <w:t>Das Streamen der Inhalte kann unter Umständen abhängig von weiteren Software sein, wie z.B. Adobe Flash. Hierdurch können sich insbesondere auf mobilen Geräten Einschränkungen ergeben, schlimmstenfalls ist das Betrachten von Streams auf mobilen Endgeräten nicht möglich.</w:t>
      </w:r>
    </w:p>
    <w:p w14:paraId="5032C340" w14:textId="77777777" w:rsidR="00137512" w:rsidRDefault="00137512" w:rsidP="00137512">
      <w:pPr>
        <w:pStyle w:val="Folgeabsatz"/>
      </w:pPr>
      <w:r>
        <w:t>Des Weiteren ist es zunächst noch offen in wie weit sich die API’s der Mediatheken unterscheiden und mit welchen API’s letztlich ein gemeinsamer Funktionsumfang angeboten werden kann. Ebenfalls ist es noch offen, ob API’s für die einzubindenen Mediatheken angeboten werden, oder ob diese über Http-Requests bzw. andere Protokolle erschlossen werden müssen.</w:t>
      </w:r>
    </w:p>
    <w:p w14:paraId="467947B7" w14:textId="6B94505B" w:rsidR="00137512" w:rsidRDefault="00137512" w:rsidP="00137512">
      <w:pPr>
        <w:pStyle w:val="berschrift2"/>
      </w:pPr>
      <w:bookmarkStart w:id="59" w:name="_Toc388971992"/>
      <w:r>
        <w:t>Benutzerhandbuch und Dokumentation</w:t>
      </w:r>
      <w:bookmarkEnd w:id="59"/>
    </w:p>
    <w:p w14:paraId="35C10CAD" w14:textId="77777777" w:rsidR="00137512" w:rsidRDefault="00137512" w:rsidP="00137512">
      <w:r>
        <w:t>Nach Abschluss des Projekts wird neben der entwickelten Anwendung eine Dokumentation vorliegen, in der auf die einzelnen Bestandteile eingegangen wird. Ein zusätzliches Nutzerhandbuch ist nicht vorgesehen.</w:t>
      </w:r>
    </w:p>
    <w:p w14:paraId="4A10107B" w14:textId="33DBA83F" w:rsidR="00137512" w:rsidRDefault="00137512" w:rsidP="00137512">
      <w:pPr>
        <w:pStyle w:val="berschrift1"/>
      </w:pPr>
      <w:bookmarkStart w:id="60" w:name="_Toc388971993"/>
      <w:r w:rsidRPr="00137512">
        <w:t>Spezifische</w:t>
      </w:r>
      <w:r>
        <w:t xml:space="preserve"> Anforderungen</w:t>
      </w:r>
      <w:bookmarkEnd w:id="60"/>
    </w:p>
    <w:p w14:paraId="65550B09" w14:textId="0CD25607" w:rsidR="00137512" w:rsidRDefault="00137512" w:rsidP="00137512">
      <w:pPr>
        <w:pStyle w:val="berschrift2"/>
      </w:pPr>
      <w:bookmarkStart w:id="61" w:name="_Toc388971994"/>
      <w:r>
        <w:t>(Externe) Schnittstellen</w:t>
      </w:r>
      <w:bookmarkEnd w:id="61"/>
    </w:p>
    <w:p w14:paraId="0A9535A2" w14:textId="66573CDA" w:rsidR="00137512" w:rsidRDefault="00137512" w:rsidP="00137512">
      <w:pPr>
        <w:pStyle w:val="berschrift3"/>
      </w:pPr>
      <w:bookmarkStart w:id="62" w:name="_Toc388971995"/>
      <w:r>
        <w:t>Benutzerschnittstellen</w:t>
      </w:r>
      <w:bookmarkEnd w:id="62"/>
    </w:p>
    <w:p w14:paraId="193747C5" w14:textId="77777777" w:rsidR="00137512" w:rsidRDefault="00137512" w:rsidP="00137512">
      <w:r>
        <w:t xml:space="preserve">Als Benutzerschnittstelle dient eine Webseite, die durch den Benutzer über einen Webbrowser aufgerufen wird. Grundlegend soll hier, vor allem im Bezug auf die bereits erwähnten Tablet-Benutzer, der Ansatz des </w:t>
      </w:r>
      <w:r>
        <w:rPr>
          <w:i/>
          <w:iCs/>
        </w:rPr>
        <w:t>mobile-first</w:t>
      </w:r>
      <w:r>
        <w:t xml:space="preserve"> verwendet werden. Für die Gestaltung der Nutzerschnittstelle sollen bereits bewährte Design-Pattern verwendet werden. Diese sollen im weiteren Verlauf der Anforderungsanalyse noch näher spezifiziert werden. Als Framework für die Umsetzung soll Twitter Bootstrap 3 verwendet werden.</w:t>
      </w:r>
    </w:p>
    <w:p w14:paraId="78C901B7" w14:textId="3712B7FF" w:rsidR="00137512" w:rsidRDefault="00137512" w:rsidP="00137512">
      <w:pPr>
        <w:pStyle w:val="berschrift3"/>
      </w:pPr>
      <w:bookmarkStart w:id="63" w:name="_Toc388971996"/>
      <w:r>
        <w:t>Hardware-Schnittstellen</w:t>
      </w:r>
      <w:bookmarkEnd w:id="63"/>
    </w:p>
    <w:p w14:paraId="5253CFAD" w14:textId="77777777" w:rsidR="00137512" w:rsidRDefault="00137512" w:rsidP="00D301B6">
      <w:r>
        <w:t>Die Suchanfragen werden lokal vom Nutzer formuliert, ggf. serverseitig geparst und über Http an die Server der Mediatheken gesendet. Die Antworten der Mediatheken an den Server, werden wiederum geparst und entsprechend beim Nutzer lokal durch den Browser visualisiert.</w:t>
      </w:r>
    </w:p>
    <w:p w14:paraId="745305F9" w14:textId="77777777" w:rsidR="00137512" w:rsidRDefault="00137512" w:rsidP="00D301B6">
      <w:pPr>
        <w:pStyle w:val="Folgeabsatz"/>
      </w:pPr>
      <w:r>
        <w:t>Beim Streamen wird eine direkte Verbindung zwischen Anwender und Mediathek-Server vermittelt, um die audiovisuellen Inhalte direkt von der Quelle an den Browser des Nutzers zu leiten.</w:t>
      </w:r>
    </w:p>
    <w:p w14:paraId="30191167" w14:textId="77777777" w:rsidR="00137512" w:rsidRDefault="00137512" w:rsidP="00D301B6">
      <w:pPr>
        <w:pStyle w:val="Folgeabsatz"/>
      </w:pPr>
      <w:r>
        <w:t>Zur Kommunikation werden voraussichtlich die Protokolle Http, RTMP(S), RTSP, FTP oder weitere Streaming Protokolle benutzt - je nach Anforderungen und Möglichkeiten der Mediatheken.</w:t>
      </w:r>
    </w:p>
    <w:p w14:paraId="4CBD5E48" w14:textId="77777777" w:rsidR="00137512" w:rsidRDefault="00137512" w:rsidP="00D301B6">
      <w:pPr>
        <w:pStyle w:val="Folgeabsatz"/>
      </w:pPr>
      <w:r>
        <w:t>Nähere Angaben zu den verwendeten Protokollen werden in späteren Versionen dieses Dokuments gemacht.</w:t>
      </w:r>
    </w:p>
    <w:p w14:paraId="17D6BD09" w14:textId="64298AB9" w:rsidR="00137512" w:rsidRDefault="00137512" w:rsidP="00137512">
      <w:pPr>
        <w:pStyle w:val="berschrift3"/>
      </w:pPr>
      <w:bookmarkStart w:id="64" w:name="_Toc388971997"/>
      <w:r>
        <w:t>Software-Schnittstellen</w:t>
      </w:r>
      <w:bookmarkEnd w:id="64"/>
    </w:p>
    <w:p w14:paraId="241EC3AF" w14:textId="77777777" w:rsidR="00137512" w:rsidRDefault="00137512" w:rsidP="00D301B6">
      <w:r>
        <w:t xml:space="preserve">Neben den Schnittstellen zu den einzelnen Mediatheken werden im Projekt weitere Frameworks und Bibliotheken verwendet. Für die Nutzerverwaltung und den persönlichen Bereich soll ein PHP-Framework angewendet werden. Zur Unterstützung der visuellen Gestaltung, vor allem im Bezug auf die Herangehensweise des </w:t>
      </w:r>
      <w:r>
        <w:rPr>
          <w:i/>
          <w:iCs/>
        </w:rPr>
        <w:t xml:space="preserve">mobile-first, </w:t>
      </w:r>
      <w:r>
        <w:t>soll das Bootstrap Framework von Twitter verwendet werden.</w:t>
      </w:r>
    </w:p>
    <w:p w14:paraId="4B45DA01" w14:textId="77777777" w:rsidR="00137512" w:rsidRDefault="00137512" w:rsidP="00D301B6">
      <w:pPr>
        <w:pStyle w:val="Folgeabsatz"/>
      </w:pPr>
      <w:r>
        <w:t>Weitere Abhängigkeiten bezüglich weiterführender Bibliotheken werden in späteren Versionen näher erläutert, wenn die Anforderungen daran weiter spezifiziert werden konnten.</w:t>
      </w:r>
    </w:p>
    <w:p w14:paraId="51C93280" w14:textId="28BBDA4A" w:rsidR="00137512" w:rsidRDefault="00137512" w:rsidP="00137512">
      <w:pPr>
        <w:pStyle w:val="berschrift3"/>
      </w:pPr>
      <w:bookmarkStart w:id="65" w:name="_Toc388971998"/>
      <w:r>
        <w:t>Kommunikationsschnittstellen</w:t>
      </w:r>
      <w:bookmarkEnd w:id="65"/>
    </w:p>
    <w:p w14:paraId="2EA3460C" w14:textId="77777777" w:rsidR="00137512" w:rsidRDefault="00137512" w:rsidP="00D301B6">
      <w:r>
        <w:t>Um auf den Mediathek-Crawler zugreifen zu können wird ein Webserver benötigt. Dieser sollte möglichst schnell und zuverlässig sein. Neben den Standard-Protokollen FTP und HTTP sollte auch eine aktuelle Version der PHP-Engine vorhanden sein.</w:t>
      </w:r>
    </w:p>
    <w:p w14:paraId="48C30344" w14:textId="77777777" w:rsidR="00137512" w:rsidRDefault="00137512" w:rsidP="00D301B6">
      <w:pPr>
        <w:pStyle w:val="Folgeabsatz"/>
      </w:pPr>
      <w:r>
        <w:t>Zur Verschlüsselung der Anmeldeinformationen soll ein standardisiertes Verfahren des jeweiligen Frameworks angewendet werden.</w:t>
      </w:r>
    </w:p>
    <w:p w14:paraId="7C61176C" w14:textId="49B1FEC2" w:rsidR="00137512" w:rsidRDefault="00137512" w:rsidP="00137512">
      <w:pPr>
        <w:pStyle w:val="berschrift2"/>
      </w:pPr>
      <w:bookmarkStart w:id="66" w:name="_Toc388971999"/>
      <w:r>
        <w:t>Funktionale Anforderungen</w:t>
      </w:r>
      <w:bookmarkEnd w:id="66"/>
    </w:p>
    <w:p w14:paraId="33CC94A1" w14:textId="77777777" w:rsidR="00137512" w:rsidRPr="00D301B6" w:rsidRDefault="00137512" w:rsidP="00D301B6">
      <w:pPr>
        <w:rPr>
          <w:b/>
        </w:rPr>
      </w:pPr>
      <w:r w:rsidRPr="00D301B6">
        <w:rPr>
          <w:b/>
        </w:rPr>
        <w:t>Auffinden von Sendungen</w:t>
      </w:r>
    </w:p>
    <w:p w14:paraId="4A6EAAD8" w14:textId="77777777" w:rsidR="00137512" w:rsidRDefault="00137512" w:rsidP="00D301B6">
      <w:r>
        <w:t>Den Nutzern des Mediathek-Crawlers soll die Möglichkeit gegeben werden gezielt und explorativ nach Inhalten zu suchen</w:t>
      </w:r>
    </w:p>
    <w:p w14:paraId="129D0FD1" w14:textId="77777777" w:rsidR="00137512" w:rsidRDefault="00137512" w:rsidP="00D301B6">
      <w:pPr>
        <w:pStyle w:val="Listenabsatz"/>
        <w:numPr>
          <w:ilvl w:val="0"/>
          <w:numId w:val="47"/>
        </w:numPr>
      </w:pPr>
      <w:r w:rsidRPr="00D301B6">
        <w:rPr>
          <w:b/>
          <w:bCs/>
        </w:rPr>
        <w:t>Suchfunktion</w:t>
      </w:r>
      <w:r>
        <w:t>: Anhand der Eingabe von Schlüsselwörtern in einem Suchfeld sollen passende Inhalte gefunden und die Ergebnisse aufgelistet werden.</w:t>
      </w:r>
    </w:p>
    <w:p w14:paraId="2E747542" w14:textId="77777777" w:rsidR="00137512" w:rsidRDefault="00137512" w:rsidP="00D301B6">
      <w:pPr>
        <w:pStyle w:val="Listenabsatz"/>
        <w:numPr>
          <w:ilvl w:val="0"/>
          <w:numId w:val="47"/>
        </w:numPr>
      </w:pPr>
      <w:r w:rsidRPr="00D301B6">
        <w:rPr>
          <w:b/>
          <w:bCs/>
        </w:rPr>
        <w:t>Suche anhand von Kategorien</w:t>
      </w:r>
      <w:r>
        <w:t xml:space="preserve">: Es sollen zunächst Kategorien, als Ergebnis einer Wettbewerbsanalyse gebildet werden. Die Inhalte sollen dann anhand dieser Kategorien gefunden und die Ergebnisse aufgelistet werden. </w:t>
      </w:r>
    </w:p>
    <w:p w14:paraId="44C31E86" w14:textId="77777777" w:rsidR="00137512" w:rsidRDefault="00137512" w:rsidP="00D301B6">
      <w:pPr>
        <w:pStyle w:val="Listenabsatz"/>
        <w:numPr>
          <w:ilvl w:val="0"/>
          <w:numId w:val="47"/>
        </w:numPr>
      </w:pPr>
      <w:r w:rsidRPr="00D301B6">
        <w:rPr>
          <w:b/>
          <w:bCs/>
        </w:rPr>
        <w:t>Suche anhand TV-Programm:</w:t>
      </w:r>
      <w:r>
        <w:t xml:space="preserve"> Inhalten sollen auch mithilfe einer Art TV-Programm durchsucht und die Ergebnisse aufgelistet werden. Es soll so die Möglichkeit geben  anhand von Eingaben wie Tag, Zeit und Sender eine verpasste oder interessante Sendung anzusehen.  </w:t>
      </w:r>
    </w:p>
    <w:p w14:paraId="0C76C157" w14:textId="77777777" w:rsidR="00137512" w:rsidRPr="00D301B6" w:rsidRDefault="00137512" w:rsidP="00D301B6">
      <w:pPr>
        <w:rPr>
          <w:b/>
        </w:rPr>
      </w:pPr>
      <w:r w:rsidRPr="00D301B6">
        <w:rPr>
          <w:b/>
        </w:rPr>
        <w:t>Streamen</w:t>
      </w:r>
    </w:p>
    <w:p w14:paraId="42E3E519" w14:textId="77777777" w:rsidR="00137512" w:rsidRDefault="00137512" w:rsidP="00D301B6">
      <w:pPr>
        <w:pStyle w:val="Listenabsatz"/>
        <w:numPr>
          <w:ilvl w:val="0"/>
          <w:numId w:val="46"/>
        </w:numPr>
      </w:pPr>
      <w:r w:rsidRPr="00D301B6">
        <w:rPr>
          <w:b/>
          <w:bCs/>
        </w:rPr>
        <w:t xml:space="preserve">Alte Sendungen: </w:t>
      </w:r>
      <w:r>
        <w:t>Die Inhalte der Mediatheken sollen auf der Seite des Mediatheks-Crawlers gestreamt werden. Wenn möglich soll das Verlinken auf die Originalseite vermieden werden.   </w:t>
      </w:r>
    </w:p>
    <w:p w14:paraId="3BD8B64A" w14:textId="77777777" w:rsidR="00137512" w:rsidRDefault="00137512" w:rsidP="00D301B6">
      <w:pPr>
        <w:pStyle w:val="Listenabsatz"/>
        <w:numPr>
          <w:ilvl w:val="0"/>
          <w:numId w:val="46"/>
        </w:numPr>
      </w:pPr>
      <w:r w:rsidRPr="00D301B6">
        <w:rPr>
          <w:b/>
          <w:bCs/>
        </w:rPr>
        <w:t>Livestream:</w:t>
      </w:r>
      <w:r>
        <w:t xml:space="preserve"> Ein Livestream sendet wenn vorhanden das aktuelle Programm der einzelnen Sender. </w:t>
      </w:r>
    </w:p>
    <w:p w14:paraId="03D6164B" w14:textId="77777777" w:rsidR="00137512" w:rsidRPr="00D301B6" w:rsidRDefault="00137512" w:rsidP="00D301B6">
      <w:pPr>
        <w:rPr>
          <w:b/>
        </w:rPr>
      </w:pPr>
      <w:r w:rsidRPr="00D301B6">
        <w:rPr>
          <w:b/>
        </w:rPr>
        <w:t>Personalisierungsmöglichkeiten</w:t>
      </w:r>
    </w:p>
    <w:p w14:paraId="4721F3D1" w14:textId="77777777" w:rsidR="00137512" w:rsidRDefault="00137512" w:rsidP="00D301B6">
      <w:r>
        <w:t>Den Nutzern des Mediathek-Crawlers soll mithilfe einer einfachen Login-Funktion eine Möglichkeit gegeben werden, die Seite an ihre Bedürfnisse anzupassen. Hierfür sollen folgende Funktionen implementiert werden:   </w:t>
      </w:r>
    </w:p>
    <w:p w14:paraId="7C937815" w14:textId="5722E350" w:rsidR="00137512" w:rsidRDefault="00137512" w:rsidP="002D020C">
      <w:pPr>
        <w:pStyle w:val="Listenabsatz"/>
        <w:numPr>
          <w:ilvl w:val="0"/>
          <w:numId w:val="45"/>
        </w:numPr>
      </w:pPr>
      <w:r w:rsidRPr="00D301B6">
        <w:rPr>
          <w:b/>
          <w:bCs/>
        </w:rPr>
        <w:t>Playlists</w:t>
      </w:r>
      <w:r>
        <w:t>: Videos sollen in Playlists verwaltet werden können.</w:t>
      </w:r>
      <w:ins w:id="67" w:author="Lukas Lamm" w:date="2014-07-10T12:20:00Z">
        <w:r w:rsidR="002D020C">
          <w:t xml:space="preserve"> </w:t>
        </w:r>
        <w:r w:rsidR="002D020C" w:rsidRPr="002D020C">
          <w:t>Diese Funktion steht nur registrierten Nutzern zur Verfügung. Durch das Registrieren werden die Playlisten mit der angegebenen E-Mail-Adresse verknüpft und serverseitig gespeichert.</w:t>
        </w:r>
      </w:ins>
    </w:p>
    <w:p w14:paraId="4072B1B1" w14:textId="37AF3B83" w:rsidR="00137512" w:rsidRDefault="00137512" w:rsidP="002D020C">
      <w:pPr>
        <w:pStyle w:val="Listenabsatz"/>
        <w:numPr>
          <w:ilvl w:val="0"/>
          <w:numId w:val="45"/>
        </w:numPr>
      </w:pPr>
      <w:r w:rsidRPr="00D301B6">
        <w:rPr>
          <w:b/>
          <w:bCs/>
        </w:rPr>
        <w:t>Merklisten</w:t>
      </w:r>
      <w:r>
        <w:t>: Anhand eines TV-Programms (s.u) sollen zukünftige Sendungen markiert werden können und den Nutzer zum Zeitpunkt der Ausstrahlung daran erinnern.</w:t>
      </w:r>
      <w:ins w:id="68" w:author="Lukas Lamm" w:date="2014-07-10T12:21:00Z">
        <w:r w:rsidR="002D020C">
          <w:t xml:space="preserve"> </w:t>
        </w:r>
        <w:r w:rsidR="002D020C" w:rsidRPr="002D020C">
          <w:t>Die Merkliste dient der schnellen Markierung von potentiell interessanten Videos. Diese Funktion steht nur registrierten Nutzern zur Verfügung. Durch das Registrieren wird die Merkliste mit der angegebenen E-Mail-Adresse verknüpft und serverseitig gespeichert.</w:t>
        </w:r>
      </w:ins>
      <w:r>
        <w:t xml:space="preserve">    </w:t>
      </w:r>
    </w:p>
    <w:p w14:paraId="0B17BB14" w14:textId="5C42D1FD" w:rsidR="00137512" w:rsidRDefault="00137512" w:rsidP="002D020C">
      <w:pPr>
        <w:pStyle w:val="Listenabsatz"/>
        <w:numPr>
          <w:ilvl w:val="0"/>
          <w:numId w:val="45"/>
        </w:numPr>
      </w:pPr>
      <w:r w:rsidRPr="00D301B6">
        <w:rPr>
          <w:b/>
          <w:bCs/>
        </w:rPr>
        <w:t>Favoritenlisten</w:t>
      </w:r>
      <w:r>
        <w:t>:  </w:t>
      </w:r>
      <w:ins w:id="69" w:author="Lukas Lamm" w:date="2014-07-10T12:21:00Z">
        <w:r w:rsidR="002D020C" w:rsidRPr="002D020C">
          <w:t>Nutzer können ihre Lieblingssendungen favorisieren. Die nächsten Ausstrahlungszeiten aller Favoriten erscheinen in einer Kalenderübersicht. Der Nutzer wird hierdurch informiert, wann die nächsten Episoden von favorisierten Sendungen im TV ausgestrahlt werden. Diese Funktion steht nur registrierten Nutzern zur Verfügung. Durch das Registrieren werden die Favoriten mit der angegebenen E-Mail-Adresse verknüpft und serverseitig gespeichert.</w:t>
        </w:r>
      </w:ins>
      <w:del w:id="70" w:author="Lukas Lamm" w:date="2014-07-10T12:21:00Z">
        <w:r w:rsidDel="002D020C">
          <w:delText>Nutzer sollen ihre Lieblingssender und -Sendungen speichern können.   </w:delText>
        </w:r>
      </w:del>
    </w:p>
    <w:p w14:paraId="2870B7B2" w14:textId="77777777" w:rsidR="00137512" w:rsidRPr="00D301B6" w:rsidRDefault="00137512" w:rsidP="00D301B6">
      <w:pPr>
        <w:rPr>
          <w:b/>
        </w:rPr>
      </w:pPr>
      <w:r w:rsidRPr="00D301B6">
        <w:rPr>
          <w:b/>
        </w:rPr>
        <w:t>Sonstiges</w:t>
      </w:r>
    </w:p>
    <w:p w14:paraId="074401CE" w14:textId="77777777" w:rsidR="00137512" w:rsidRDefault="00137512" w:rsidP="00D301B6">
      <w:pPr>
        <w:pStyle w:val="Listenabsatz"/>
        <w:numPr>
          <w:ilvl w:val="0"/>
          <w:numId w:val="44"/>
        </w:numPr>
      </w:pPr>
      <w:r w:rsidRPr="00D301B6">
        <w:rPr>
          <w:b/>
          <w:bCs/>
        </w:rPr>
        <w:t>Dashboard</w:t>
      </w:r>
      <w:r>
        <w:t>: Es soll eine Übersichtseite geben, welche verschiedene Informationen übersichtlich darstellt.</w:t>
      </w:r>
    </w:p>
    <w:p w14:paraId="57060304" w14:textId="77777777" w:rsidR="00137512" w:rsidRDefault="00137512" w:rsidP="00D301B6">
      <w:pPr>
        <w:pStyle w:val="Listenabsatz"/>
        <w:numPr>
          <w:ilvl w:val="0"/>
          <w:numId w:val="44"/>
        </w:numPr>
      </w:pPr>
      <w:r w:rsidRPr="00D301B6">
        <w:rPr>
          <w:b/>
          <w:bCs/>
        </w:rPr>
        <w:t>TV-Programm</w:t>
      </w:r>
      <w:r>
        <w:t xml:space="preserve">: Die Seite soll das vergangene, aktuelle und zukünftige TV-Programm anzeigen. </w:t>
      </w:r>
    </w:p>
    <w:p w14:paraId="1CAE9FB9" w14:textId="77777777" w:rsidR="00137512" w:rsidRPr="00D301B6" w:rsidRDefault="00137512" w:rsidP="00D301B6">
      <w:pPr>
        <w:rPr>
          <w:b/>
        </w:rPr>
      </w:pPr>
      <w:r w:rsidRPr="00D301B6">
        <w:rPr>
          <w:b/>
        </w:rPr>
        <w:t>Nice-to-haves:</w:t>
      </w:r>
    </w:p>
    <w:p w14:paraId="72324BEE" w14:textId="77777777" w:rsidR="00137512" w:rsidRDefault="00137512" w:rsidP="00D301B6">
      <w:r>
        <w:t xml:space="preserve">Folgende Funktionen werden je nach Projektverlauf und “Möglichkeiten” implementiert. </w:t>
      </w:r>
    </w:p>
    <w:p w14:paraId="0E97CD7E" w14:textId="77777777" w:rsidR="00137512" w:rsidRDefault="00137512" w:rsidP="00D301B6">
      <w:pPr>
        <w:pStyle w:val="Listenabsatz"/>
        <w:numPr>
          <w:ilvl w:val="0"/>
          <w:numId w:val="43"/>
        </w:numPr>
      </w:pPr>
      <w:r w:rsidRPr="00D301B6">
        <w:rPr>
          <w:b/>
          <w:bCs/>
        </w:rPr>
        <w:t>Googles Chromecast und Apples AirPlay</w:t>
      </w:r>
      <w:r>
        <w:t>: Das gestreamte Video soll auch auf einem TV-Gerät dargestellt werden können.</w:t>
      </w:r>
    </w:p>
    <w:p w14:paraId="70B32121" w14:textId="77777777" w:rsidR="00137512" w:rsidRDefault="00137512" w:rsidP="00D301B6">
      <w:pPr>
        <w:pStyle w:val="Listenabsatz"/>
        <w:numPr>
          <w:ilvl w:val="0"/>
          <w:numId w:val="43"/>
        </w:numPr>
      </w:pPr>
      <w:r w:rsidRPr="00D301B6">
        <w:rPr>
          <w:b/>
          <w:bCs/>
        </w:rPr>
        <w:t>Einbindung weiterer Anbieter</w:t>
      </w:r>
      <w:r>
        <w:t xml:space="preserve"> wie beispielsweise  private Sender, Youtube, Vimeo und weitere.</w:t>
      </w:r>
    </w:p>
    <w:p w14:paraId="230ADE55" w14:textId="77777777" w:rsidR="00137512" w:rsidRDefault="00137512" w:rsidP="00137512">
      <w:pPr>
        <w:rPr>
          <w:rFonts w:ascii="Times New Roman" w:hAnsi="Times New Roman" w:cs="Times New Roman"/>
          <w:sz w:val="24"/>
          <w:szCs w:val="24"/>
        </w:rPr>
      </w:pPr>
    </w:p>
    <w:p w14:paraId="730039B8" w14:textId="4C8722F4" w:rsidR="00137512" w:rsidRDefault="00137512" w:rsidP="00137512">
      <w:pPr>
        <w:pStyle w:val="berschrift2"/>
      </w:pPr>
      <w:bookmarkStart w:id="71" w:name="_Toc388972000"/>
      <w:r>
        <w:t>Anwendungsfälle (Use Cases)</w:t>
      </w:r>
      <w:bookmarkEnd w:id="71"/>
    </w:p>
    <w:p w14:paraId="651FAD22" w14:textId="75D4A4A3" w:rsidR="00CA1D19" w:rsidRDefault="00CA1D19" w:rsidP="00CA1D19">
      <w:pPr>
        <w:pStyle w:val="Beschriftung"/>
        <w:keepNext/>
      </w:pPr>
      <w:bookmarkStart w:id="72" w:name="_Toc392758551"/>
      <w:r>
        <w:t xml:space="preserve">Tabelle </w:t>
      </w:r>
      <w:r>
        <w:fldChar w:fldCharType="begin"/>
      </w:r>
      <w:r>
        <w:instrText xml:space="preserve"> SEQ Tabelle \* ARABIC </w:instrText>
      </w:r>
      <w:r>
        <w:fldChar w:fldCharType="separate"/>
      </w:r>
      <w:r w:rsidR="00BF0269">
        <w:rPr>
          <w:noProof/>
        </w:rPr>
        <w:t>1</w:t>
      </w:r>
      <w:r>
        <w:fldChar w:fldCharType="end"/>
      </w:r>
      <w:r>
        <w:rPr>
          <w:noProof/>
        </w:rPr>
        <w:t>: Use Case (Durchsuchen der Plattform)</w:t>
      </w:r>
      <w:bookmarkEnd w:id="72"/>
    </w:p>
    <w:tbl>
      <w:tblPr>
        <w:tblW w:w="0" w:type="auto"/>
        <w:tblCellMar>
          <w:top w:w="15" w:type="dxa"/>
          <w:left w:w="15" w:type="dxa"/>
          <w:bottom w:w="15" w:type="dxa"/>
          <w:right w:w="15" w:type="dxa"/>
        </w:tblCellMar>
        <w:tblLook w:val="04A0" w:firstRow="1" w:lastRow="0" w:firstColumn="1" w:lastColumn="0" w:noHBand="0" w:noVBand="1"/>
      </w:tblPr>
      <w:tblGrid>
        <w:gridCol w:w="2752"/>
        <w:gridCol w:w="5735"/>
      </w:tblGrid>
      <w:tr w:rsidR="00137512" w14:paraId="6C5F62D2"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6AB335B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01</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81F85DD"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Durchsuchen der Plattform</w:t>
            </w:r>
          </w:p>
        </w:tc>
      </w:tr>
      <w:tr w:rsidR="00137512" w14:paraId="7259D26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25F1617"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4DF375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68DE7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EA7BAE"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097CB8F"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eine Sendung auszusuchen.</w:t>
            </w:r>
          </w:p>
        </w:tc>
      </w:tr>
      <w:tr w:rsidR="00137512" w14:paraId="59A5A075"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42BCAA3"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F097A4C"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577BD2A8"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209833E"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1FCBA18"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33CA412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44D49C1"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64134FF8"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3EFDBA6" w14:textId="77777777" w:rsidR="00137512" w:rsidRDefault="00137512">
            <w:pPr>
              <w:pStyle w:val="StandardWeb"/>
              <w:spacing w:before="0" w:beforeAutospacing="0" w:after="0" w:afterAutospacing="0"/>
            </w:pPr>
            <w:r>
              <w:rPr>
                <w:rFonts w:ascii="Arial" w:hAnsi="Arial" w:cs="Arial"/>
                <w:i/>
                <w:iCs/>
                <w:color w:val="000000"/>
                <w:sz w:val="23"/>
                <w:szCs w:val="23"/>
              </w:rPr>
              <w:t>Der Nutzer klickt sich durch die verschiedenen Kategorien, bis er ein Video findet, das ihm gefällt.</w:t>
            </w:r>
          </w:p>
        </w:tc>
      </w:tr>
      <w:tr w:rsidR="00137512" w14:paraId="134DB50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1314FF3"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0BD509A1"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6DF0BC8" w14:textId="77777777" w:rsidR="00137512" w:rsidRDefault="00137512">
            <w:pPr>
              <w:pStyle w:val="StandardWeb"/>
              <w:spacing w:before="0" w:beforeAutospacing="0" w:after="0" w:afterAutospacing="0"/>
            </w:pPr>
            <w:r>
              <w:rPr>
                <w:rFonts w:ascii="Arial" w:hAnsi="Arial" w:cs="Arial"/>
                <w:i/>
                <w:iCs/>
                <w:color w:val="000000"/>
                <w:sz w:val="23"/>
                <w:szCs w:val="23"/>
              </w:rPr>
              <w:t>a) Alternativ kann der Nutzer für die Suche nach einem konkreten Video auch die Suchfunktion benutzen.</w:t>
            </w:r>
          </w:p>
          <w:p w14:paraId="35D3A42A" w14:textId="77777777" w:rsidR="00137512" w:rsidRDefault="00137512">
            <w:pPr>
              <w:pStyle w:val="StandardWeb"/>
              <w:spacing w:before="0" w:beforeAutospacing="0" w:after="0" w:afterAutospacing="0"/>
            </w:pPr>
            <w:r>
              <w:rPr>
                <w:rFonts w:ascii="Arial" w:hAnsi="Arial" w:cs="Arial"/>
                <w:i/>
                <w:iCs/>
                <w:color w:val="000000"/>
                <w:sz w:val="23"/>
                <w:szCs w:val="23"/>
              </w:rPr>
              <w:t>b) Eingeloggte Nutzer erhalten zusätzlich Empfehlungen zu möglicherweise interessanten Videos</w:t>
            </w:r>
          </w:p>
        </w:tc>
      </w:tr>
      <w:tr w:rsidR="00137512" w14:paraId="78CF762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278CBD"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34F0068" w14:textId="77777777" w:rsidR="00137512" w:rsidRDefault="00137512"/>
        </w:tc>
      </w:tr>
    </w:tbl>
    <w:p w14:paraId="49F40D2F" w14:textId="77777777" w:rsidR="00137512" w:rsidRDefault="00137512" w:rsidP="00137512"/>
    <w:p w14:paraId="1D43A71C" w14:textId="78AF163F" w:rsidR="00CA1D19" w:rsidRDefault="00CA1D19" w:rsidP="00CA1D19">
      <w:pPr>
        <w:pStyle w:val="Beschriftung"/>
        <w:keepNext/>
      </w:pPr>
      <w:bookmarkStart w:id="73" w:name="_Toc392758552"/>
      <w:r>
        <w:t xml:space="preserve">Tabelle </w:t>
      </w:r>
      <w:r>
        <w:fldChar w:fldCharType="begin"/>
      </w:r>
      <w:r>
        <w:instrText xml:space="preserve"> SEQ Tabelle \* ARABIC </w:instrText>
      </w:r>
      <w:r>
        <w:fldChar w:fldCharType="separate"/>
      </w:r>
      <w:r w:rsidR="00BF0269">
        <w:rPr>
          <w:noProof/>
        </w:rPr>
        <w:t>2</w:t>
      </w:r>
      <w:r>
        <w:fldChar w:fldCharType="end"/>
      </w:r>
      <w:r>
        <w:t>: Use Case (Wiedergabe einer Sendung)</w:t>
      </w:r>
      <w:bookmarkEnd w:id="73"/>
    </w:p>
    <w:tbl>
      <w:tblPr>
        <w:tblW w:w="0" w:type="auto"/>
        <w:tblCellMar>
          <w:top w:w="15" w:type="dxa"/>
          <w:left w:w="15" w:type="dxa"/>
          <w:bottom w:w="15" w:type="dxa"/>
          <w:right w:w="15" w:type="dxa"/>
        </w:tblCellMar>
        <w:tblLook w:val="04A0" w:firstRow="1" w:lastRow="0" w:firstColumn="1" w:lastColumn="0" w:noHBand="0" w:noVBand="1"/>
      </w:tblPr>
      <w:tblGrid>
        <w:gridCol w:w="2726"/>
        <w:gridCol w:w="5761"/>
      </w:tblGrid>
      <w:tr w:rsidR="00137512" w14:paraId="11E7038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2AA9047"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02</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46DC33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Wiedergabe einer Sendung</w:t>
            </w:r>
          </w:p>
        </w:tc>
      </w:tr>
      <w:tr w:rsidR="00137512" w14:paraId="57A06DA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67E1C44"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F0F4395"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AE4256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09BF7FC"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A856799"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eine Sendung über die Plattform anzusehen</w:t>
            </w:r>
          </w:p>
        </w:tc>
      </w:tr>
      <w:tr w:rsidR="00137512" w14:paraId="552C146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D7B016A"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F1E6B2"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5F1519E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7188AAB"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38C7945" w14:textId="77777777" w:rsidR="00137512" w:rsidRDefault="00137512">
            <w:pPr>
              <w:pStyle w:val="StandardWeb"/>
              <w:spacing w:before="0" w:beforeAutospacing="0" w:after="0" w:afterAutospacing="0"/>
            </w:pPr>
            <w:r>
              <w:rPr>
                <w:rFonts w:ascii="Arial" w:hAnsi="Arial" w:cs="Arial"/>
                <w:i/>
                <w:iCs/>
                <w:color w:val="000000"/>
                <w:sz w:val="23"/>
                <w:szCs w:val="23"/>
              </w:rPr>
              <w:t>Aufruf der Startseite</w:t>
            </w:r>
          </w:p>
        </w:tc>
      </w:tr>
      <w:tr w:rsidR="00137512" w14:paraId="0F51FE1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901BA5"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7E816985"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5BA18B0"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eine Sendung aus, klickt diese an und startet die Wiedergabe.</w:t>
            </w:r>
          </w:p>
        </w:tc>
      </w:tr>
      <w:tr w:rsidR="00137512" w14:paraId="1DEBBBAE"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8C9BC1"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48402330"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5F92CDBD" w14:textId="77777777" w:rsidR="00137512" w:rsidRDefault="00137512">
            <w:pPr>
              <w:pStyle w:val="StandardWeb"/>
              <w:spacing w:before="0" w:beforeAutospacing="0" w:after="0" w:afterAutospacing="0"/>
            </w:pPr>
            <w:r>
              <w:rPr>
                <w:rFonts w:ascii="Arial" w:hAnsi="Arial" w:cs="Arial"/>
                <w:i/>
                <w:iCs/>
                <w:color w:val="000000"/>
                <w:sz w:val="23"/>
                <w:szCs w:val="23"/>
              </w:rPr>
              <w:t>Falls die Sendung aus technischen Gründen nicht aufrufbar ist, wird dem Nutzer eine Fehlermeldung angezeigt</w:t>
            </w:r>
          </w:p>
        </w:tc>
      </w:tr>
      <w:tr w:rsidR="00137512" w14:paraId="3DD0333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8BCAE3"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F36E03" w14:textId="77777777" w:rsidR="00137512" w:rsidRDefault="00137512">
            <w:pPr>
              <w:pStyle w:val="StandardWeb"/>
              <w:spacing w:before="0" w:beforeAutospacing="0" w:after="0" w:afterAutospacing="0"/>
            </w:pPr>
            <w:r>
              <w:rPr>
                <w:rFonts w:ascii="Arial" w:hAnsi="Arial" w:cs="Arial"/>
                <w:i/>
                <w:iCs/>
                <w:color w:val="000000"/>
                <w:sz w:val="23"/>
                <w:szCs w:val="23"/>
              </w:rPr>
              <w:t>Die Wiedergabe der Sendung soll direkt auf der Plattform stattfinden.</w:t>
            </w:r>
          </w:p>
        </w:tc>
      </w:tr>
    </w:tbl>
    <w:p w14:paraId="7748D14A" w14:textId="77777777" w:rsidR="00137512" w:rsidRDefault="00137512" w:rsidP="00137512"/>
    <w:p w14:paraId="536354C6" w14:textId="102E2EBF" w:rsidR="00CA1D19" w:rsidRDefault="00CA1D19" w:rsidP="00CA1D19">
      <w:pPr>
        <w:pStyle w:val="Beschriftung"/>
        <w:keepNext/>
      </w:pPr>
      <w:bookmarkStart w:id="74" w:name="_Toc392758553"/>
      <w:r>
        <w:t xml:space="preserve">Tabelle </w:t>
      </w:r>
      <w:r>
        <w:fldChar w:fldCharType="begin"/>
      </w:r>
      <w:r>
        <w:instrText xml:space="preserve"> SEQ Tabelle \* ARABIC </w:instrText>
      </w:r>
      <w:r>
        <w:fldChar w:fldCharType="separate"/>
      </w:r>
      <w:r w:rsidR="00BF0269">
        <w:rPr>
          <w:noProof/>
        </w:rPr>
        <w:t>3</w:t>
      </w:r>
      <w:r>
        <w:fldChar w:fldCharType="end"/>
      </w:r>
      <w:r>
        <w:t>: Use Case (Zusammenstellen des Abendprogrmms)</w:t>
      </w:r>
      <w:bookmarkEnd w:id="74"/>
    </w:p>
    <w:tbl>
      <w:tblPr>
        <w:tblW w:w="0" w:type="auto"/>
        <w:tblCellMar>
          <w:top w:w="15" w:type="dxa"/>
          <w:left w:w="15" w:type="dxa"/>
          <w:bottom w:w="15" w:type="dxa"/>
          <w:right w:w="15" w:type="dxa"/>
        </w:tblCellMar>
        <w:tblLook w:val="04A0" w:firstRow="1" w:lastRow="0" w:firstColumn="1" w:lastColumn="0" w:noHBand="0" w:noVBand="1"/>
      </w:tblPr>
      <w:tblGrid>
        <w:gridCol w:w="2380"/>
        <w:gridCol w:w="6107"/>
      </w:tblGrid>
      <w:tr w:rsidR="00137512" w14:paraId="171AE963"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F91F2B4"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03</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5D18AFBE"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Zusammenstellen des Abendprogramms</w:t>
            </w:r>
          </w:p>
        </w:tc>
      </w:tr>
      <w:tr w:rsidR="00137512" w14:paraId="39721A73"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E783AE0"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577A141"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8D75216"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96D6D77"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60D5735"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sich sein Abendprogramm mit der Anwendung zusammenzustellen</w:t>
            </w:r>
          </w:p>
        </w:tc>
      </w:tr>
      <w:tr w:rsidR="00137512" w14:paraId="7F5553E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74FAEC"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DCAFCE9"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37A3175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781B0C6"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5675135" w14:textId="77777777" w:rsidR="00137512" w:rsidRDefault="00137512">
            <w:pPr>
              <w:pStyle w:val="StandardWeb"/>
              <w:spacing w:before="0" w:beforeAutospacing="0" w:after="0" w:afterAutospacing="0"/>
            </w:pPr>
            <w:r>
              <w:rPr>
                <w:rFonts w:ascii="Arial" w:hAnsi="Arial" w:cs="Arial"/>
                <w:i/>
                <w:iCs/>
                <w:color w:val="000000"/>
                <w:sz w:val="23"/>
                <w:szCs w:val="23"/>
              </w:rPr>
              <w:t>Anlegen einer Playlist</w:t>
            </w:r>
          </w:p>
        </w:tc>
      </w:tr>
      <w:tr w:rsidR="00137512" w14:paraId="36971E0B"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6C39AE9"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191A8D80"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AB32B76"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seine gewünschten Sendungen aus und fügt diese einer Playlist hinzu. Anschließend kann die Playlist abgespielt werden, wodurch keine zusätzliche Interaktion nötig ist.</w:t>
            </w:r>
          </w:p>
        </w:tc>
      </w:tr>
      <w:tr w:rsidR="00137512" w14:paraId="74C905DD"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684D1B"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6262FF17"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AE0FFFB" w14:textId="77777777" w:rsidR="00137512" w:rsidRDefault="00137512"/>
        </w:tc>
      </w:tr>
      <w:tr w:rsidR="00137512" w14:paraId="7E3407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F2ECA3"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86D2513" w14:textId="77777777" w:rsidR="00137512" w:rsidRDefault="00137512">
            <w:pPr>
              <w:pStyle w:val="StandardWeb"/>
              <w:spacing w:before="0" w:beforeAutospacing="0" w:after="0" w:afterAutospacing="0"/>
            </w:pPr>
            <w:r>
              <w:rPr>
                <w:rFonts w:ascii="Arial" w:hAnsi="Arial" w:cs="Arial"/>
                <w:i/>
                <w:iCs/>
                <w:color w:val="000000"/>
                <w:sz w:val="23"/>
                <w:szCs w:val="23"/>
              </w:rPr>
              <w:t>Der Nutzer soll auch bei Sendungen unterschiedlicher Herkunft seine Playlist möglichst unterbrechungsfrei ansehen können.</w:t>
            </w:r>
          </w:p>
        </w:tc>
      </w:tr>
    </w:tbl>
    <w:p w14:paraId="2CFF133B" w14:textId="77777777" w:rsidR="00137512" w:rsidRDefault="00137512" w:rsidP="00137512">
      <w:pPr>
        <w:spacing w:after="240"/>
      </w:pPr>
    </w:p>
    <w:p w14:paraId="2853CAAE" w14:textId="2FA08401" w:rsidR="00CA1D19" w:rsidRDefault="00CA1D19" w:rsidP="00CA1D19">
      <w:pPr>
        <w:pStyle w:val="Beschriftung"/>
        <w:keepNext/>
      </w:pPr>
      <w:bookmarkStart w:id="75" w:name="_Toc392758554"/>
      <w:r>
        <w:t xml:space="preserve">Tabelle </w:t>
      </w:r>
      <w:r>
        <w:fldChar w:fldCharType="begin"/>
      </w:r>
      <w:r>
        <w:instrText xml:space="preserve"> SEQ Tabelle \* ARABIC </w:instrText>
      </w:r>
      <w:r>
        <w:fldChar w:fldCharType="separate"/>
      </w:r>
      <w:r w:rsidR="00BF0269">
        <w:rPr>
          <w:noProof/>
        </w:rPr>
        <w:t>4</w:t>
      </w:r>
      <w:r>
        <w:fldChar w:fldCharType="end"/>
      </w:r>
      <w:r>
        <w:t>: Use Case (Abos)</w:t>
      </w:r>
      <w:bookmarkEnd w:id="75"/>
    </w:p>
    <w:tbl>
      <w:tblPr>
        <w:tblW w:w="0" w:type="auto"/>
        <w:tblCellMar>
          <w:top w:w="15" w:type="dxa"/>
          <w:left w:w="15" w:type="dxa"/>
          <w:bottom w:w="15" w:type="dxa"/>
          <w:right w:w="15" w:type="dxa"/>
        </w:tblCellMar>
        <w:tblLook w:val="04A0" w:firstRow="1" w:lastRow="0" w:firstColumn="1" w:lastColumn="0" w:noHBand="0" w:noVBand="1"/>
      </w:tblPr>
      <w:tblGrid>
        <w:gridCol w:w="2382"/>
        <w:gridCol w:w="6105"/>
      </w:tblGrid>
      <w:tr w:rsidR="00137512" w14:paraId="4DAB2261"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50917701"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04</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778F4085"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Abos</w:t>
            </w:r>
          </w:p>
        </w:tc>
      </w:tr>
      <w:tr w:rsidR="00137512" w14:paraId="0277B53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952CB04"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84321E2"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63B4641F"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570D2B5"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45032AA"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regelmäßige Sendungen zu abonnieren.</w:t>
            </w:r>
          </w:p>
        </w:tc>
      </w:tr>
      <w:tr w:rsidR="00137512" w14:paraId="1A93B2A7"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A71D43A"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BE77C2E"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436D67A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F395E27"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6DDBB76" w14:textId="77777777" w:rsidR="00137512" w:rsidRDefault="00137512">
            <w:pPr>
              <w:pStyle w:val="StandardWeb"/>
              <w:spacing w:before="0" w:beforeAutospacing="0" w:after="0" w:afterAutospacing="0"/>
            </w:pPr>
            <w:r>
              <w:rPr>
                <w:rFonts w:ascii="Arial" w:hAnsi="Arial" w:cs="Arial"/>
                <w:i/>
                <w:iCs/>
                <w:color w:val="000000"/>
                <w:sz w:val="23"/>
                <w:szCs w:val="23"/>
              </w:rPr>
              <w:t>Anlegen einer Abos</w:t>
            </w:r>
          </w:p>
        </w:tc>
      </w:tr>
      <w:tr w:rsidR="00137512" w14:paraId="7688D380"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72F081A"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4256A663"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139EEBF" w14:textId="77777777" w:rsidR="00137512" w:rsidRDefault="00137512">
            <w:pPr>
              <w:pStyle w:val="StandardWeb"/>
              <w:spacing w:before="0" w:beforeAutospacing="0" w:after="0" w:afterAutospacing="0"/>
            </w:pPr>
            <w:r>
              <w:rPr>
                <w:rFonts w:ascii="Arial" w:hAnsi="Arial" w:cs="Arial"/>
                <w:i/>
                <w:iCs/>
                <w:color w:val="000000"/>
                <w:sz w:val="23"/>
                <w:szCs w:val="23"/>
              </w:rPr>
              <w:t>Der Nutzer sucht sich zunächst seine gewünschten Sendungen aus und abonniert diese (falls verfügbar). Das System erinnert den Nutzer per E-Mail, wenn eine weitere Folge der Sendung verfügbar ist.</w:t>
            </w:r>
          </w:p>
        </w:tc>
      </w:tr>
      <w:tr w:rsidR="00137512" w14:paraId="5E2B8C64"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A26C597"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3C7727DE"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2414CC9" w14:textId="77777777" w:rsidR="00137512" w:rsidRDefault="00137512"/>
        </w:tc>
      </w:tr>
      <w:tr w:rsidR="00137512" w14:paraId="45F79CFC"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B5BC35"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2021BF7" w14:textId="77777777" w:rsidR="00137512" w:rsidRDefault="00137512">
            <w:pPr>
              <w:pStyle w:val="StandardWeb"/>
              <w:spacing w:before="0" w:beforeAutospacing="0" w:after="0" w:afterAutospacing="0"/>
            </w:pPr>
            <w:r>
              <w:rPr>
                <w:rFonts w:ascii="Arial" w:hAnsi="Arial" w:cs="Arial"/>
                <w:i/>
                <w:iCs/>
                <w:color w:val="000000"/>
                <w:sz w:val="23"/>
                <w:szCs w:val="23"/>
              </w:rPr>
              <w:t>Der Nutzer soll bei regelmäßigen Sendungen erinnert werden können.</w:t>
            </w:r>
          </w:p>
        </w:tc>
      </w:tr>
    </w:tbl>
    <w:p w14:paraId="474E499C" w14:textId="77777777" w:rsidR="00137512" w:rsidRDefault="00137512" w:rsidP="00137512">
      <w:pPr>
        <w:spacing w:after="240"/>
      </w:pPr>
    </w:p>
    <w:p w14:paraId="4B042ED3" w14:textId="444086B8" w:rsidR="00CA1D19" w:rsidRDefault="00CA1D19" w:rsidP="00CA1D19">
      <w:pPr>
        <w:pStyle w:val="Beschriftung"/>
        <w:keepNext/>
      </w:pPr>
      <w:bookmarkStart w:id="76" w:name="_Toc392758555"/>
      <w:r>
        <w:t xml:space="preserve">Tabelle </w:t>
      </w:r>
      <w:r>
        <w:fldChar w:fldCharType="begin"/>
      </w:r>
      <w:r>
        <w:instrText xml:space="preserve"> SEQ Tabelle \* ARABIC </w:instrText>
      </w:r>
      <w:r>
        <w:fldChar w:fldCharType="separate"/>
      </w:r>
      <w:r w:rsidR="00BF0269">
        <w:rPr>
          <w:noProof/>
        </w:rPr>
        <w:t>5</w:t>
      </w:r>
      <w:r>
        <w:fldChar w:fldCharType="end"/>
      </w:r>
      <w:r>
        <w:t>: Use Case (TV-Programm)</w:t>
      </w:r>
      <w:bookmarkEnd w:id="76"/>
    </w:p>
    <w:tbl>
      <w:tblPr>
        <w:tblW w:w="0" w:type="auto"/>
        <w:tblCellMar>
          <w:top w:w="15" w:type="dxa"/>
          <w:left w:w="15" w:type="dxa"/>
          <w:bottom w:w="15" w:type="dxa"/>
          <w:right w:w="15" w:type="dxa"/>
        </w:tblCellMar>
        <w:tblLook w:val="04A0" w:firstRow="1" w:lastRow="0" w:firstColumn="1" w:lastColumn="0" w:noHBand="0" w:noVBand="1"/>
      </w:tblPr>
      <w:tblGrid>
        <w:gridCol w:w="2522"/>
        <w:gridCol w:w="5965"/>
      </w:tblGrid>
      <w:tr w:rsidR="00137512" w14:paraId="0E87F325" w14:textId="77777777" w:rsidTr="00137512">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216ACC40" w14:textId="77777777" w:rsidR="00137512" w:rsidRDefault="00137512">
            <w:pPr>
              <w:pStyle w:val="StandardWeb"/>
              <w:spacing w:before="0" w:beforeAutospacing="0" w:after="0" w:afterAutospacing="0"/>
            </w:pPr>
            <w:r>
              <w:rPr>
                <w:rFonts w:ascii="Arial" w:hAnsi="Arial" w:cs="Arial"/>
                <w:b/>
                <w:bCs/>
                <w:color w:val="FFFFFF"/>
                <w:sz w:val="23"/>
                <w:szCs w:val="23"/>
                <w:shd w:val="clear" w:color="auto" w:fill="262626"/>
              </w:rPr>
              <w:t>Use Case 05</w:t>
            </w:r>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192A8047" w14:textId="77777777" w:rsidR="00137512" w:rsidRDefault="00137512">
            <w:pPr>
              <w:pStyle w:val="StandardWeb"/>
              <w:spacing w:before="0" w:beforeAutospacing="0" w:after="0" w:afterAutospacing="0"/>
            </w:pPr>
            <w:r>
              <w:rPr>
                <w:rFonts w:ascii="Arial" w:hAnsi="Arial" w:cs="Arial"/>
                <w:b/>
                <w:bCs/>
                <w:i/>
                <w:iCs/>
                <w:color w:val="FFFFFF"/>
                <w:sz w:val="23"/>
                <w:szCs w:val="23"/>
                <w:shd w:val="clear" w:color="auto" w:fill="262626"/>
              </w:rPr>
              <w:t>TV-Programm</w:t>
            </w:r>
          </w:p>
        </w:tc>
      </w:tr>
      <w:tr w:rsidR="00137512" w14:paraId="33C5E3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08793A2" w14:textId="77777777" w:rsidR="00137512" w:rsidRDefault="00137512">
            <w:pPr>
              <w:pStyle w:val="StandardWeb"/>
              <w:spacing w:before="0" w:beforeAutospacing="0" w:after="0" w:afterAutospacing="0"/>
            </w:pPr>
            <w:r>
              <w:rPr>
                <w:rFonts w:ascii="Arial" w:hAnsi="Arial" w:cs="Arial"/>
                <w:b/>
                <w:bCs/>
                <w:color w:val="000000"/>
                <w:sz w:val="23"/>
                <w:szCs w:val="23"/>
              </w:rPr>
              <w:t>Priorisierung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C376260" w14:textId="77777777" w:rsidR="00137512" w:rsidRDefault="00137512">
            <w:pPr>
              <w:pStyle w:val="StandardWeb"/>
              <w:spacing w:before="0" w:beforeAutospacing="0" w:after="0" w:afterAutospacing="0"/>
            </w:pPr>
            <w:r>
              <w:rPr>
                <w:rFonts w:ascii="Arial" w:hAnsi="Arial" w:cs="Arial"/>
                <w:i/>
                <w:iCs/>
                <w:color w:val="000000"/>
                <w:sz w:val="23"/>
                <w:szCs w:val="23"/>
              </w:rPr>
              <w:t>*</w:t>
            </w:r>
          </w:p>
        </w:tc>
      </w:tr>
      <w:tr w:rsidR="00137512" w14:paraId="22FF577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9B0C64C" w14:textId="77777777" w:rsidR="00137512" w:rsidRDefault="00137512">
            <w:pPr>
              <w:pStyle w:val="StandardWeb"/>
              <w:spacing w:before="0" w:beforeAutospacing="0" w:after="0" w:afterAutospacing="0"/>
            </w:pPr>
            <w:r>
              <w:rPr>
                <w:rFonts w:ascii="Arial" w:hAnsi="Arial" w:cs="Arial"/>
                <w:b/>
                <w:bCs/>
                <w:color w:val="000000"/>
                <w:sz w:val="23"/>
                <w:szCs w:val="23"/>
              </w:rPr>
              <w:t>Beschreibung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1DB42515" w14:textId="77777777" w:rsidR="00137512" w:rsidRDefault="00137512">
            <w:pPr>
              <w:pStyle w:val="StandardWeb"/>
              <w:spacing w:before="0" w:beforeAutospacing="0" w:after="0" w:afterAutospacing="0"/>
            </w:pPr>
            <w:r>
              <w:rPr>
                <w:rFonts w:ascii="Arial" w:hAnsi="Arial" w:cs="Arial"/>
                <w:i/>
                <w:iCs/>
                <w:color w:val="000000"/>
                <w:sz w:val="23"/>
                <w:szCs w:val="23"/>
              </w:rPr>
              <w:t>Der Nutzer soll die Möglichkeit haben das aktuelle TV-Programm einzusehen.</w:t>
            </w:r>
          </w:p>
        </w:tc>
      </w:tr>
      <w:tr w:rsidR="00137512" w14:paraId="1A5F8A39"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38CA6876" w14:textId="77777777" w:rsidR="00137512" w:rsidRDefault="00137512">
            <w:pPr>
              <w:pStyle w:val="StandardWeb"/>
              <w:spacing w:before="0" w:beforeAutospacing="0" w:after="0" w:afterAutospacing="0"/>
            </w:pPr>
            <w:r>
              <w:rPr>
                <w:rFonts w:ascii="Arial" w:hAnsi="Arial" w:cs="Arial"/>
                <w:b/>
                <w:bCs/>
                <w:color w:val="000000"/>
                <w:sz w:val="23"/>
                <w:szCs w:val="23"/>
              </w:rPr>
              <w:t>Hauptakteur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8164B9C" w14:textId="77777777" w:rsidR="00137512" w:rsidRDefault="00137512">
            <w:pPr>
              <w:pStyle w:val="StandardWeb"/>
              <w:spacing w:before="0" w:beforeAutospacing="0" w:after="0" w:afterAutospacing="0"/>
            </w:pPr>
            <w:r>
              <w:rPr>
                <w:rFonts w:ascii="Arial" w:hAnsi="Arial" w:cs="Arial"/>
                <w:i/>
                <w:iCs/>
                <w:color w:val="000000"/>
                <w:sz w:val="23"/>
                <w:szCs w:val="23"/>
              </w:rPr>
              <w:t>Anwender</w:t>
            </w:r>
          </w:p>
        </w:tc>
      </w:tr>
      <w:tr w:rsidR="00137512" w14:paraId="1B6BD061"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E466B6C" w14:textId="77777777" w:rsidR="00137512" w:rsidRDefault="00137512">
            <w:pPr>
              <w:pStyle w:val="StandardWeb"/>
              <w:spacing w:before="0" w:beforeAutospacing="0" w:after="0" w:afterAutospacing="0"/>
            </w:pPr>
            <w:r>
              <w:rPr>
                <w:rFonts w:ascii="Arial" w:hAnsi="Arial" w:cs="Arial"/>
                <w:b/>
                <w:bCs/>
                <w:color w:val="000000"/>
                <w:sz w:val="23"/>
                <w:szCs w:val="23"/>
              </w:rPr>
              <w:t>Auslöser (Trigger)</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4E93E959" w14:textId="77777777" w:rsidR="00137512" w:rsidRDefault="00137512">
            <w:pPr>
              <w:pStyle w:val="StandardWeb"/>
              <w:spacing w:before="0" w:beforeAutospacing="0" w:after="0" w:afterAutospacing="0"/>
            </w:pPr>
            <w:r>
              <w:rPr>
                <w:rFonts w:ascii="Arial" w:hAnsi="Arial" w:cs="Arial"/>
                <w:i/>
                <w:iCs/>
                <w:color w:val="000000"/>
                <w:sz w:val="23"/>
                <w:szCs w:val="23"/>
              </w:rPr>
              <w:t>Übersicht über TV-Programm</w:t>
            </w:r>
          </w:p>
        </w:tc>
      </w:tr>
      <w:tr w:rsidR="00137512" w14:paraId="196C340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225D2F0" w14:textId="77777777" w:rsidR="00137512" w:rsidRDefault="00137512">
            <w:pPr>
              <w:pStyle w:val="StandardWeb"/>
              <w:spacing w:before="0" w:beforeAutospacing="0" w:after="0" w:afterAutospacing="0"/>
            </w:pPr>
            <w:r>
              <w:rPr>
                <w:rFonts w:ascii="Arial" w:hAnsi="Arial" w:cs="Arial"/>
                <w:b/>
                <w:bCs/>
                <w:color w:val="000000"/>
                <w:sz w:val="23"/>
                <w:szCs w:val="23"/>
              </w:rPr>
              <w:t>Flow of Events</w:t>
            </w:r>
          </w:p>
          <w:p w14:paraId="5019EF6B" w14:textId="77777777" w:rsidR="00137512" w:rsidRDefault="00137512">
            <w:pPr>
              <w:pStyle w:val="StandardWeb"/>
              <w:spacing w:before="0" w:beforeAutospacing="0" w:after="0" w:afterAutospacing="0"/>
            </w:pPr>
            <w:r>
              <w:rPr>
                <w:rFonts w:ascii="Arial" w:hAnsi="Arial" w:cs="Arial"/>
                <w:b/>
                <w:bCs/>
                <w:color w:val="000000"/>
                <w:sz w:val="23"/>
                <w:szCs w:val="23"/>
              </w:rPr>
              <w:t>(Interaktionsschritte)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E02B87C" w14:textId="77777777" w:rsidR="00137512" w:rsidRDefault="00137512">
            <w:pPr>
              <w:pStyle w:val="StandardWeb"/>
              <w:spacing w:before="0" w:beforeAutospacing="0" w:after="0" w:afterAutospacing="0"/>
            </w:pPr>
            <w:r>
              <w:rPr>
                <w:rFonts w:ascii="Arial" w:hAnsi="Arial" w:cs="Arial"/>
                <w:i/>
                <w:iCs/>
                <w:color w:val="000000"/>
                <w:sz w:val="23"/>
                <w:szCs w:val="23"/>
              </w:rPr>
              <w:t>Wenn der Nutzer die Funktion aufruft soll ihm das TV-Programm angezeigt werden. Über Filtermöglichkeiten soll er seine Anfrage spezifizieren können.</w:t>
            </w:r>
          </w:p>
        </w:tc>
      </w:tr>
      <w:tr w:rsidR="00137512" w14:paraId="01CB820A"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713E4BA" w14:textId="77777777" w:rsidR="00137512" w:rsidRDefault="00137512">
            <w:pPr>
              <w:pStyle w:val="StandardWeb"/>
              <w:spacing w:before="0" w:beforeAutospacing="0" w:after="0" w:afterAutospacing="0"/>
            </w:pPr>
            <w:r>
              <w:rPr>
                <w:rFonts w:ascii="Arial" w:hAnsi="Arial" w:cs="Arial"/>
                <w:b/>
                <w:bCs/>
                <w:color w:val="000000"/>
                <w:sz w:val="23"/>
                <w:szCs w:val="23"/>
              </w:rPr>
              <w:t>Alternative Flow/ Erweiterungen</w:t>
            </w:r>
          </w:p>
          <w:p w14:paraId="013A8FA9" w14:textId="77777777" w:rsidR="00137512" w:rsidRDefault="00137512">
            <w:pPr>
              <w:pStyle w:val="StandardWeb"/>
              <w:spacing w:before="0" w:beforeAutospacing="0" w:after="0" w:afterAutospacing="0"/>
            </w:pPr>
            <w:r>
              <w:rPr>
                <w:rFonts w:ascii="Arial" w:hAnsi="Arial" w:cs="Arial"/>
                <w:b/>
                <w:bCs/>
                <w:color w:val="000000"/>
                <w:sz w:val="23"/>
                <w:szCs w:val="23"/>
              </w:rPr>
              <w:t>(Variierende Interaktionsschritte)</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EA602F0" w14:textId="77777777" w:rsidR="00137512" w:rsidRDefault="00137512"/>
        </w:tc>
      </w:tr>
      <w:tr w:rsidR="00137512" w14:paraId="2AD932C2" w14:textId="77777777" w:rsidTr="00137512">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77487832" w14:textId="77777777" w:rsidR="00137512" w:rsidRDefault="00137512">
            <w:pPr>
              <w:pStyle w:val="StandardWeb"/>
              <w:spacing w:before="0" w:beforeAutospacing="0" w:after="0" w:afterAutospacing="0"/>
            </w:pPr>
            <w:r>
              <w:rPr>
                <w:rFonts w:ascii="Arial" w:hAnsi="Arial" w:cs="Arial"/>
                <w:b/>
                <w:bCs/>
                <w:color w:val="000000"/>
                <w:sz w:val="23"/>
                <w:szCs w:val="23"/>
              </w:rPr>
              <w:t>Nicht-funktionale Anforderung</w:t>
            </w:r>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23809B5" w14:textId="77777777" w:rsidR="00137512" w:rsidRDefault="00137512"/>
        </w:tc>
      </w:tr>
    </w:tbl>
    <w:p w14:paraId="68F833BF" w14:textId="46D2C6CE" w:rsidR="002D020C" w:rsidRDefault="002D020C" w:rsidP="00BF0269">
      <w:pPr>
        <w:pStyle w:val="Beschriftung"/>
        <w:keepNext/>
        <w:jc w:val="both"/>
        <w:rPr>
          <w:ins w:id="77" w:author="Lukas Lamm" w:date="2014-07-10T12:26:00Z"/>
        </w:rPr>
      </w:pPr>
    </w:p>
    <w:p w14:paraId="4064A3E5" w14:textId="07685E64" w:rsidR="00BF0269" w:rsidRDefault="00BF0269" w:rsidP="00BF0269">
      <w:pPr>
        <w:pStyle w:val="Beschriftung"/>
        <w:keepNext/>
        <w:rPr>
          <w:ins w:id="78" w:author="Lukas Lamm" w:date="2014-07-10T12:34:00Z"/>
        </w:rPr>
        <w:pPrChange w:id="79" w:author="Lukas Lamm" w:date="2014-07-10T12:34:00Z">
          <w:pPr/>
        </w:pPrChange>
      </w:pPr>
      <w:ins w:id="80" w:author="Lukas Lamm" w:date="2014-07-10T12:34:00Z">
        <w:r>
          <w:t xml:space="preserve">Tabelle </w:t>
        </w:r>
        <w:r>
          <w:fldChar w:fldCharType="begin"/>
        </w:r>
        <w:r>
          <w:instrText xml:space="preserve"> SEQ Tabelle \* ARABIC </w:instrText>
        </w:r>
      </w:ins>
      <w:r>
        <w:fldChar w:fldCharType="separate"/>
      </w:r>
      <w:ins w:id="81" w:author="Lukas Lamm" w:date="2014-07-10T12:34:00Z">
        <w:r>
          <w:rPr>
            <w:noProof/>
          </w:rPr>
          <w:t>6</w:t>
        </w:r>
        <w:r>
          <w:fldChar w:fldCharType="end"/>
        </w:r>
        <w:r>
          <w:t>: Use Case (Registrieren)</w:t>
        </w:r>
        <w:bookmarkStart w:id="82" w:name="_GoBack"/>
        <w:bookmarkEnd w:id="82"/>
      </w:ins>
    </w:p>
    <w:tbl>
      <w:tblPr>
        <w:tblW w:w="0" w:type="auto"/>
        <w:tblCellMar>
          <w:top w:w="15" w:type="dxa"/>
          <w:left w:w="15" w:type="dxa"/>
          <w:bottom w:w="15" w:type="dxa"/>
          <w:right w:w="15" w:type="dxa"/>
        </w:tblCellMar>
        <w:tblLook w:val="04A0" w:firstRow="1" w:lastRow="0" w:firstColumn="1" w:lastColumn="0" w:noHBand="0" w:noVBand="1"/>
      </w:tblPr>
      <w:tblGrid>
        <w:gridCol w:w="2318"/>
        <w:gridCol w:w="6169"/>
      </w:tblGrid>
      <w:tr w:rsidR="002D020C" w14:paraId="70AF2D34" w14:textId="77777777" w:rsidTr="002D020C">
        <w:trPr>
          <w:ins w:id="83" w:author="Lukas Lamm" w:date="2014-07-10T12:21:00Z"/>
        </w:trPr>
        <w:tc>
          <w:tcPr>
            <w:tcW w:w="0" w:type="auto"/>
            <w:tcBorders>
              <w:top w:val="single" w:sz="6" w:space="0" w:color="000000"/>
              <w:left w:val="single" w:sz="6" w:space="0" w:color="000000"/>
              <w:bottom w:val="single" w:sz="6" w:space="0" w:color="000000"/>
              <w:right w:val="single" w:sz="2" w:space="0" w:color="000000"/>
            </w:tcBorders>
            <w:shd w:val="clear" w:color="auto" w:fill="262626"/>
            <w:tcMar>
              <w:top w:w="105" w:type="dxa"/>
              <w:left w:w="105" w:type="dxa"/>
              <w:bottom w:w="105" w:type="dxa"/>
              <w:right w:w="105" w:type="dxa"/>
            </w:tcMar>
            <w:hideMark/>
          </w:tcPr>
          <w:p w14:paraId="3D9B606B" w14:textId="0F516FD3" w:rsidR="002D020C" w:rsidRDefault="002D020C" w:rsidP="002D020C">
            <w:pPr>
              <w:pStyle w:val="StandardWeb"/>
              <w:spacing w:before="0" w:beforeAutospacing="0" w:after="0" w:afterAutospacing="0"/>
              <w:rPr>
                <w:ins w:id="84" w:author="Lukas Lamm" w:date="2014-07-10T12:21:00Z"/>
              </w:rPr>
            </w:pPr>
            <w:ins w:id="85" w:author="Lukas Lamm" w:date="2014-07-10T12:21:00Z">
              <w:r>
                <w:rPr>
                  <w:rFonts w:ascii="Arial" w:hAnsi="Arial" w:cs="Arial"/>
                  <w:b/>
                  <w:bCs/>
                  <w:color w:val="FFFFFF"/>
                  <w:sz w:val="23"/>
                  <w:szCs w:val="23"/>
                  <w:shd w:val="clear" w:color="auto" w:fill="262626"/>
                </w:rPr>
                <w:t>Use Case 06</w:t>
              </w:r>
            </w:ins>
          </w:p>
        </w:tc>
        <w:tc>
          <w:tcPr>
            <w:tcW w:w="0" w:type="auto"/>
            <w:tcBorders>
              <w:top w:val="single" w:sz="6" w:space="0" w:color="000000"/>
              <w:left w:val="single" w:sz="2" w:space="0" w:color="000000"/>
              <w:bottom w:val="single" w:sz="6" w:space="0" w:color="000000"/>
              <w:right w:val="single" w:sz="6" w:space="0" w:color="000000"/>
            </w:tcBorders>
            <w:shd w:val="clear" w:color="auto" w:fill="262626"/>
            <w:tcMar>
              <w:top w:w="105" w:type="dxa"/>
              <w:left w:w="105" w:type="dxa"/>
              <w:bottom w:w="105" w:type="dxa"/>
              <w:right w:w="105" w:type="dxa"/>
            </w:tcMar>
            <w:hideMark/>
          </w:tcPr>
          <w:p w14:paraId="0CCEB2D4" w14:textId="2217CEB9" w:rsidR="002D020C" w:rsidRDefault="002D020C" w:rsidP="002D020C">
            <w:pPr>
              <w:pStyle w:val="StandardWeb"/>
              <w:spacing w:before="0" w:beforeAutospacing="0" w:after="0" w:afterAutospacing="0"/>
              <w:rPr>
                <w:ins w:id="86" w:author="Lukas Lamm" w:date="2014-07-10T12:21:00Z"/>
              </w:rPr>
            </w:pPr>
            <w:ins w:id="87" w:author="Lukas Lamm" w:date="2014-07-10T12:21:00Z">
              <w:r>
                <w:rPr>
                  <w:rFonts w:ascii="Arial" w:hAnsi="Arial" w:cs="Arial"/>
                  <w:b/>
                  <w:bCs/>
                  <w:i/>
                  <w:iCs/>
                  <w:color w:val="FFFFFF"/>
                  <w:sz w:val="23"/>
                  <w:szCs w:val="23"/>
                  <w:shd w:val="clear" w:color="auto" w:fill="262626"/>
                </w:rPr>
                <w:t>Registrierung</w:t>
              </w:r>
            </w:ins>
          </w:p>
        </w:tc>
      </w:tr>
      <w:tr w:rsidR="002D020C" w14:paraId="0A0904EE" w14:textId="77777777" w:rsidTr="002D020C">
        <w:trPr>
          <w:ins w:id="88"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B661AF5" w14:textId="77777777" w:rsidR="002D020C" w:rsidRDefault="002D020C" w:rsidP="002D020C">
            <w:pPr>
              <w:pStyle w:val="StandardWeb"/>
              <w:spacing w:before="0" w:beforeAutospacing="0" w:after="0" w:afterAutospacing="0"/>
              <w:rPr>
                <w:ins w:id="89" w:author="Lukas Lamm" w:date="2014-07-10T12:21:00Z"/>
              </w:rPr>
            </w:pPr>
            <w:ins w:id="90" w:author="Lukas Lamm" w:date="2014-07-10T12:21:00Z">
              <w:r>
                <w:rPr>
                  <w:rFonts w:ascii="Arial" w:hAnsi="Arial" w:cs="Arial"/>
                  <w:b/>
                  <w:bCs/>
                  <w:color w:val="000000"/>
                  <w:sz w:val="23"/>
                  <w:szCs w:val="23"/>
                </w:rPr>
                <w:t>Priorisierung</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724CE3E" w14:textId="61882889" w:rsidR="002D020C" w:rsidRDefault="002D020C" w:rsidP="002D020C">
            <w:pPr>
              <w:pStyle w:val="StandardWeb"/>
              <w:spacing w:before="0" w:beforeAutospacing="0" w:after="0" w:afterAutospacing="0"/>
              <w:rPr>
                <w:ins w:id="91" w:author="Lukas Lamm" w:date="2014-07-10T12:21:00Z"/>
              </w:rPr>
            </w:pPr>
            <w:ins w:id="92" w:author="Lukas Lamm" w:date="2014-07-10T12:21:00Z">
              <w:r>
                <w:rPr>
                  <w:rFonts w:ascii="Arial" w:hAnsi="Arial" w:cs="Arial"/>
                  <w:i/>
                  <w:iCs/>
                  <w:color w:val="000000"/>
                  <w:sz w:val="23"/>
                  <w:szCs w:val="23"/>
                </w:rPr>
                <w:t>*</w:t>
              </w:r>
            </w:ins>
            <w:ins w:id="93" w:author="Lukas Lamm" w:date="2014-07-10T12:22:00Z">
              <w:r>
                <w:rPr>
                  <w:rFonts w:ascii="Arial" w:hAnsi="Arial" w:cs="Arial"/>
                  <w:i/>
                  <w:iCs/>
                  <w:color w:val="000000"/>
                  <w:sz w:val="23"/>
                  <w:szCs w:val="23"/>
                </w:rPr>
                <w:t>*</w:t>
              </w:r>
            </w:ins>
          </w:p>
        </w:tc>
      </w:tr>
      <w:tr w:rsidR="002D020C" w14:paraId="13A1F402" w14:textId="77777777" w:rsidTr="002D020C">
        <w:trPr>
          <w:ins w:id="94"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170EE13A" w14:textId="77777777" w:rsidR="002D020C" w:rsidRDefault="002D020C" w:rsidP="002D020C">
            <w:pPr>
              <w:pStyle w:val="StandardWeb"/>
              <w:spacing w:before="0" w:beforeAutospacing="0" w:after="0" w:afterAutospacing="0"/>
              <w:rPr>
                <w:ins w:id="95" w:author="Lukas Lamm" w:date="2014-07-10T12:21:00Z"/>
              </w:rPr>
            </w:pPr>
            <w:ins w:id="96" w:author="Lukas Lamm" w:date="2014-07-10T12:21:00Z">
              <w:r>
                <w:rPr>
                  <w:rFonts w:ascii="Arial" w:hAnsi="Arial" w:cs="Arial"/>
                  <w:b/>
                  <w:bCs/>
                  <w:color w:val="000000"/>
                  <w:sz w:val="23"/>
                  <w:szCs w:val="23"/>
                </w:rPr>
                <w:t>Beschreibung</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30E31B7A" w14:textId="1291BCBB" w:rsidR="002D020C" w:rsidRDefault="002D020C" w:rsidP="002D020C">
            <w:pPr>
              <w:pStyle w:val="StandardWeb"/>
              <w:spacing w:before="0" w:beforeAutospacing="0" w:after="0" w:afterAutospacing="0"/>
              <w:rPr>
                <w:ins w:id="97" w:author="Lukas Lamm" w:date="2014-07-10T12:21:00Z"/>
              </w:rPr>
            </w:pPr>
            <w:ins w:id="98" w:author="Lukas Lamm" w:date="2014-07-10T12:21:00Z">
              <w:r>
                <w:rPr>
                  <w:rFonts w:ascii="Arial" w:hAnsi="Arial" w:cs="Arial"/>
                  <w:i/>
                  <w:iCs/>
                  <w:color w:val="000000"/>
                  <w:sz w:val="23"/>
                  <w:szCs w:val="23"/>
                </w:rPr>
                <w:t xml:space="preserve">Der Nutzer soll die Möglichkeit haben </w:t>
              </w:r>
            </w:ins>
            <w:ins w:id="99" w:author="Lukas Lamm" w:date="2014-07-10T12:22:00Z">
              <w:r>
                <w:rPr>
                  <w:rFonts w:ascii="Arial" w:hAnsi="Arial" w:cs="Arial"/>
                  <w:i/>
                  <w:iCs/>
                  <w:color w:val="000000"/>
                  <w:sz w:val="23"/>
                  <w:szCs w:val="23"/>
                </w:rPr>
                <w:t>sich zu registrieren</w:t>
              </w:r>
            </w:ins>
          </w:p>
        </w:tc>
      </w:tr>
      <w:tr w:rsidR="002D020C" w14:paraId="6ADDE11B" w14:textId="77777777" w:rsidTr="002D020C">
        <w:trPr>
          <w:ins w:id="100"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471ABEA7" w14:textId="77777777" w:rsidR="002D020C" w:rsidRDefault="002D020C" w:rsidP="002D020C">
            <w:pPr>
              <w:pStyle w:val="StandardWeb"/>
              <w:spacing w:before="0" w:beforeAutospacing="0" w:after="0" w:afterAutospacing="0"/>
              <w:rPr>
                <w:ins w:id="101" w:author="Lukas Lamm" w:date="2014-07-10T12:21:00Z"/>
              </w:rPr>
            </w:pPr>
            <w:ins w:id="102" w:author="Lukas Lamm" w:date="2014-07-10T12:21:00Z">
              <w:r>
                <w:rPr>
                  <w:rFonts w:ascii="Arial" w:hAnsi="Arial" w:cs="Arial"/>
                  <w:b/>
                  <w:bCs/>
                  <w:color w:val="000000"/>
                  <w:sz w:val="23"/>
                  <w:szCs w:val="23"/>
                </w:rPr>
                <w:t>Hauptakteur</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810E2E9" w14:textId="77777777" w:rsidR="002D020C" w:rsidRDefault="002D020C" w:rsidP="002D020C">
            <w:pPr>
              <w:pStyle w:val="StandardWeb"/>
              <w:spacing w:before="0" w:beforeAutospacing="0" w:after="0" w:afterAutospacing="0"/>
              <w:rPr>
                <w:ins w:id="103" w:author="Lukas Lamm" w:date="2014-07-10T12:21:00Z"/>
              </w:rPr>
            </w:pPr>
            <w:ins w:id="104" w:author="Lukas Lamm" w:date="2014-07-10T12:21:00Z">
              <w:r>
                <w:rPr>
                  <w:rFonts w:ascii="Arial" w:hAnsi="Arial" w:cs="Arial"/>
                  <w:i/>
                  <w:iCs/>
                  <w:color w:val="000000"/>
                  <w:sz w:val="23"/>
                  <w:szCs w:val="23"/>
                </w:rPr>
                <w:t>Anwender</w:t>
              </w:r>
            </w:ins>
          </w:p>
        </w:tc>
      </w:tr>
      <w:tr w:rsidR="002D020C" w14:paraId="65F94AFD" w14:textId="77777777" w:rsidTr="002D020C">
        <w:trPr>
          <w:ins w:id="105"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5D11A831" w14:textId="77777777" w:rsidR="002D020C" w:rsidRDefault="002D020C" w:rsidP="002D020C">
            <w:pPr>
              <w:pStyle w:val="StandardWeb"/>
              <w:spacing w:before="0" w:beforeAutospacing="0" w:after="0" w:afterAutospacing="0"/>
              <w:rPr>
                <w:ins w:id="106" w:author="Lukas Lamm" w:date="2014-07-10T12:21:00Z"/>
              </w:rPr>
            </w:pPr>
            <w:ins w:id="107" w:author="Lukas Lamm" w:date="2014-07-10T12:21:00Z">
              <w:r>
                <w:rPr>
                  <w:rFonts w:ascii="Arial" w:hAnsi="Arial" w:cs="Arial"/>
                  <w:b/>
                  <w:bCs/>
                  <w:color w:val="000000"/>
                  <w:sz w:val="23"/>
                  <w:szCs w:val="23"/>
                </w:rPr>
                <w:t>Auslöser (Trigger)</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096E427C" w14:textId="2C6D6F05" w:rsidR="002D020C" w:rsidRDefault="002D020C" w:rsidP="002D020C">
            <w:pPr>
              <w:pStyle w:val="StandardWeb"/>
              <w:spacing w:before="0" w:beforeAutospacing="0" w:after="0" w:afterAutospacing="0"/>
              <w:rPr>
                <w:ins w:id="108" w:author="Lukas Lamm" w:date="2014-07-10T12:21:00Z"/>
              </w:rPr>
            </w:pPr>
            <w:ins w:id="109" w:author="Lukas Lamm" w:date="2014-07-10T12:22:00Z">
              <w:r>
                <w:rPr>
                  <w:rFonts w:ascii="Arial" w:hAnsi="Arial" w:cs="Arial"/>
                  <w:i/>
                  <w:iCs/>
                  <w:color w:val="000000"/>
                  <w:sz w:val="23"/>
                  <w:szCs w:val="23"/>
                </w:rPr>
                <w:t>Registrieren</w:t>
              </w:r>
            </w:ins>
          </w:p>
        </w:tc>
      </w:tr>
      <w:tr w:rsidR="002D020C" w14:paraId="3B5698CB" w14:textId="77777777" w:rsidTr="002D020C">
        <w:trPr>
          <w:ins w:id="110"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27BEB1BD" w14:textId="77777777" w:rsidR="002D020C" w:rsidRDefault="002D020C" w:rsidP="002D020C">
            <w:pPr>
              <w:pStyle w:val="StandardWeb"/>
              <w:spacing w:before="0" w:beforeAutospacing="0" w:after="0" w:afterAutospacing="0"/>
              <w:rPr>
                <w:ins w:id="111" w:author="Lukas Lamm" w:date="2014-07-10T12:21:00Z"/>
              </w:rPr>
            </w:pPr>
            <w:ins w:id="112" w:author="Lukas Lamm" w:date="2014-07-10T12:21:00Z">
              <w:r>
                <w:rPr>
                  <w:rFonts w:ascii="Arial" w:hAnsi="Arial" w:cs="Arial"/>
                  <w:b/>
                  <w:bCs/>
                  <w:color w:val="000000"/>
                  <w:sz w:val="23"/>
                  <w:szCs w:val="23"/>
                </w:rPr>
                <w:t>Flow of Events</w:t>
              </w:r>
            </w:ins>
          </w:p>
          <w:p w14:paraId="59B573BA" w14:textId="77777777" w:rsidR="002D020C" w:rsidRDefault="002D020C" w:rsidP="002D020C">
            <w:pPr>
              <w:pStyle w:val="StandardWeb"/>
              <w:spacing w:before="0" w:beforeAutospacing="0" w:after="0" w:afterAutospacing="0"/>
              <w:rPr>
                <w:ins w:id="113" w:author="Lukas Lamm" w:date="2014-07-10T12:21:00Z"/>
              </w:rPr>
            </w:pPr>
            <w:ins w:id="114" w:author="Lukas Lamm" w:date="2014-07-10T12:21:00Z">
              <w:r>
                <w:rPr>
                  <w:rFonts w:ascii="Arial" w:hAnsi="Arial" w:cs="Arial"/>
                  <w:b/>
                  <w:bCs/>
                  <w:color w:val="000000"/>
                  <w:sz w:val="23"/>
                  <w:szCs w:val="23"/>
                </w:rPr>
                <w:t>(Interaktionsschritte)</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21259F22" w14:textId="4A3D2EE8" w:rsidR="002D020C" w:rsidRDefault="002D020C" w:rsidP="002D020C">
            <w:pPr>
              <w:pStyle w:val="StandardWeb"/>
              <w:spacing w:before="0" w:beforeAutospacing="0" w:after="0" w:afterAutospacing="0"/>
              <w:rPr>
                <w:ins w:id="115" w:author="Lukas Lamm" w:date="2014-07-10T12:21:00Z"/>
              </w:rPr>
            </w:pPr>
            <w:ins w:id="116" w:author="Lukas Lamm" w:date="2014-07-10T12:22:00Z">
              <w:r w:rsidRPr="002D020C">
                <w:rPr>
                  <w:rFonts w:ascii="Arial" w:hAnsi="Arial" w:cs="Arial"/>
                  <w:i/>
                  <w:iCs/>
                  <w:color w:val="000000"/>
                  <w:sz w:val="23"/>
                  <w:szCs w:val="23"/>
                </w:rPr>
                <w:t>Wenn der Nutzer die Funktion aufruft soll ihm ein E-Mail- und Passwort-Feld angezeigt werden. Durch Klick auf den “registrieren”-Button werden diese Daten überprüft und gespeichert. Der Nutzer wird über den (Miss-)Erfolg informiert.</w:t>
              </w:r>
            </w:ins>
          </w:p>
        </w:tc>
      </w:tr>
      <w:tr w:rsidR="002D020C" w14:paraId="7B8619D9" w14:textId="77777777" w:rsidTr="002D020C">
        <w:trPr>
          <w:ins w:id="117"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04307B7E" w14:textId="77777777" w:rsidR="002D020C" w:rsidRDefault="002D020C" w:rsidP="002D020C">
            <w:pPr>
              <w:pStyle w:val="StandardWeb"/>
              <w:spacing w:before="0" w:beforeAutospacing="0" w:after="0" w:afterAutospacing="0"/>
              <w:rPr>
                <w:ins w:id="118" w:author="Lukas Lamm" w:date="2014-07-10T12:21:00Z"/>
              </w:rPr>
            </w:pPr>
            <w:ins w:id="119" w:author="Lukas Lamm" w:date="2014-07-10T12:21:00Z">
              <w:r>
                <w:rPr>
                  <w:rFonts w:ascii="Arial" w:hAnsi="Arial" w:cs="Arial"/>
                  <w:b/>
                  <w:bCs/>
                  <w:color w:val="000000"/>
                  <w:sz w:val="23"/>
                  <w:szCs w:val="23"/>
                </w:rPr>
                <w:t>Alternative Flow/ Erweiterungen</w:t>
              </w:r>
            </w:ins>
          </w:p>
          <w:p w14:paraId="52FE38C9" w14:textId="77777777" w:rsidR="002D020C" w:rsidRDefault="002D020C" w:rsidP="002D020C">
            <w:pPr>
              <w:pStyle w:val="StandardWeb"/>
              <w:spacing w:before="0" w:beforeAutospacing="0" w:after="0" w:afterAutospacing="0"/>
              <w:rPr>
                <w:ins w:id="120" w:author="Lukas Lamm" w:date="2014-07-10T12:21:00Z"/>
              </w:rPr>
            </w:pPr>
            <w:ins w:id="121" w:author="Lukas Lamm" w:date="2014-07-10T12:21:00Z">
              <w:r>
                <w:rPr>
                  <w:rFonts w:ascii="Arial" w:hAnsi="Arial" w:cs="Arial"/>
                  <w:b/>
                  <w:bCs/>
                  <w:color w:val="000000"/>
                  <w:sz w:val="23"/>
                  <w:szCs w:val="23"/>
                </w:rPr>
                <w:t>(Variierende Interaktionsschritte)</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7DD550B5" w14:textId="77777777" w:rsidR="002D020C" w:rsidRDefault="002D020C" w:rsidP="002D020C">
            <w:pPr>
              <w:rPr>
                <w:ins w:id="122" w:author="Lukas Lamm" w:date="2014-07-10T12:21:00Z"/>
              </w:rPr>
            </w:pPr>
          </w:p>
        </w:tc>
      </w:tr>
      <w:tr w:rsidR="002D020C" w14:paraId="4B450771" w14:textId="77777777" w:rsidTr="002D020C">
        <w:trPr>
          <w:ins w:id="123" w:author="Lukas Lamm" w:date="2014-07-10T12:21:00Z"/>
        </w:trPr>
        <w:tc>
          <w:tcPr>
            <w:tcW w:w="0" w:type="auto"/>
            <w:tcBorders>
              <w:top w:val="single" w:sz="6" w:space="0" w:color="000000"/>
              <w:left w:val="single" w:sz="6" w:space="0" w:color="000000"/>
              <w:bottom w:val="single" w:sz="6" w:space="0" w:color="000000"/>
              <w:right w:val="single" w:sz="2" w:space="0" w:color="000000"/>
            </w:tcBorders>
            <w:tcMar>
              <w:top w:w="105" w:type="dxa"/>
              <w:left w:w="105" w:type="dxa"/>
              <w:bottom w:w="105" w:type="dxa"/>
              <w:right w:w="105" w:type="dxa"/>
            </w:tcMar>
            <w:hideMark/>
          </w:tcPr>
          <w:p w14:paraId="629AA1D3" w14:textId="77777777" w:rsidR="002D020C" w:rsidRDefault="002D020C" w:rsidP="002D020C">
            <w:pPr>
              <w:pStyle w:val="StandardWeb"/>
              <w:spacing w:before="0" w:beforeAutospacing="0" w:after="0" w:afterAutospacing="0"/>
              <w:rPr>
                <w:ins w:id="124" w:author="Lukas Lamm" w:date="2014-07-10T12:21:00Z"/>
              </w:rPr>
            </w:pPr>
            <w:ins w:id="125" w:author="Lukas Lamm" w:date="2014-07-10T12:21:00Z">
              <w:r>
                <w:rPr>
                  <w:rFonts w:ascii="Arial" w:hAnsi="Arial" w:cs="Arial"/>
                  <w:b/>
                  <w:bCs/>
                  <w:color w:val="000000"/>
                  <w:sz w:val="23"/>
                  <w:szCs w:val="23"/>
                </w:rPr>
                <w:t>Nicht-funktionale Anforderung</w:t>
              </w:r>
            </w:ins>
          </w:p>
        </w:tc>
        <w:tc>
          <w:tcPr>
            <w:tcW w:w="0" w:type="auto"/>
            <w:tcBorders>
              <w:top w:val="single" w:sz="6" w:space="0" w:color="000000"/>
              <w:left w:val="single" w:sz="2" w:space="0" w:color="000000"/>
              <w:bottom w:val="single" w:sz="6" w:space="0" w:color="000000"/>
              <w:right w:val="single" w:sz="6" w:space="0" w:color="000000"/>
            </w:tcBorders>
            <w:tcMar>
              <w:top w:w="105" w:type="dxa"/>
              <w:left w:w="105" w:type="dxa"/>
              <w:bottom w:w="105" w:type="dxa"/>
              <w:right w:w="105" w:type="dxa"/>
            </w:tcMar>
            <w:hideMark/>
          </w:tcPr>
          <w:p w14:paraId="613F0F91" w14:textId="77777777" w:rsidR="002D020C" w:rsidRDefault="002D020C" w:rsidP="002D020C">
            <w:pPr>
              <w:rPr>
                <w:ins w:id="126" w:author="Lukas Lamm" w:date="2014-07-10T12:21:00Z"/>
              </w:rPr>
            </w:pPr>
          </w:p>
        </w:tc>
      </w:tr>
    </w:tbl>
    <w:p w14:paraId="798F8F7D" w14:textId="5B971684" w:rsidR="00137512" w:rsidRDefault="00137512" w:rsidP="00137512">
      <w:pPr>
        <w:pStyle w:val="berschrift1"/>
      </w:pPr>
      <w:bookmarkStart w:id="127" w:name="_Toc388972001"/>
      <w:r>
        <w:t>Nicht-funktionale Anforderungen</w:t>
      </w:r>
      <w:bookmarkEnd w:id="127"/>
    </w:p>
    <w:p w14:paraId="1380B489" w14:textId="16E7277E" w:rsidR="00137512" w:rsidRDefault="00137512" w:rsidP="00137512">
      <w:pPr>
        <w:pStyle w:val="berschrift2"/>
      </w:pPr>
      <w:bookmarkStart w:id="128" w:name="_Toc388972002"/>
      <w:r>
        <w:t>Performance</w:t>
      </w:r>
      <w:bookmarkEnd w:id="128"/>
    </w:p>
    <w:p w14:paraId="4B9AA4A4" w14:textId="457EE358" w:rsidR="00137512" w:rsidRDefault="002D020C" w:rsidP="002D020C">
      <w:ins w:id="129" w:author="Lukas Lamm" w:date="2014-07-10T12:23:00Z">
        <w:r w:rsidRPr="002D020C">
          <w:t>Performance-Probleme ergeben sich auf Entwicklerseite durch den zum Einsatz kommenden Server. Aufgrund des universitären Kontexts ist allerdings nicht mit einem hohen Andrang während der Entwicklung und den Tests zu rechnen, weshalb dieser Punkt im Rahmen des Masterkurses “Praxisseminar” zu vernachlässigen ist.</w:t>
        </w:r>
      </w:ins>
      <w:del w:id="130" w:author="Lukas Lamm" w:date="2014-07-10T12:23:00Z">
        <w:r w:rsidR="00137512" w:rsidDel="002D020C">
          <w:delText>Performance-Probleme ergeben sich auf Entwicklerseite maximal durch den zum Einsatz kommenden Server. Aufgrund des universitären Kontexts ist allerdings nicht mit einem hohen Andrang während der Entwicklung und den Tests zu rechnen, weshalb dieser Punkt solange vernachlässigt werden kann, bis das Projekt nach Abschluss einer breiten Öffentlichkeit zugänglich gemacht wird.</w:delText>
        </w:r>
      </w:del>
    </w:p>
    <w:p w14:paraId="06AAFC40" w14:textId="77777777" w:rsidR="00137512" w:rsidRDefault="00137512" w:rsidP="00D301B6">
      <w:pPr>
        <w:pStyle w:val="Folgeabsatz"/>
      </w:pPr>
      <w:r>
        <w:t>Da es sich um eine Webapp handelt ist seitens der Nutzer eine stabile, angemessen schnelle Internetverbindung Grundvoraussetzung für das Streamen von Videos. Ebenfalls sollte die genutzte Grafikkarte in der Lage sein die Streams zu verarbeiten und ruckelfrei darzustellen, da sonst das Nutzererlebnis stark leidet. Hier kann es, je nach Hardwareausstattung und temporärer Auslastung, bei mobilen Endgeräten zu Problemen kommen. Allerdings trifft dies wohl nur auf ältere Modelle zu und sollte nur in Einzelfällen auftreten, da die Hardware von Streaming-tauglichen mobilen Endgeräten potent genug sein sollte, unterstützte Technologien zu verarbeiten.</w:t>
      </w:r>
    </w:p>
    <w:p w14:paraId="689BE077" w14:textId="7754D99B" w:rsidR="00137512" w:rsidRDefault="00137512" w:rsidP="00137512">
      <w:pPr>
        <w:pStyle w:val="berschrift2"/>
      </w:pPr>
      <w:bookmarkStart w:id="131" w:name="_Toc388972003"/>
      <w:r>
        <w:t>Sicherheit</w:t>
      </w:r>
      <w:bookmarkEnd w:id="131"/>
    </w:p>
    <w:p w14:paraId="3EFF1E6E" w14:textId="77777777" w:rsidR="00137512" w:rsidRDefault="00137512" w:rsidP="00D301B6">
      <w:r>
        <w:t xml:space="preserve">Die grundlegende Funktionalität des Systems soll auch nicht-authentifizierten Benutzern ermöglicht werden. Für den personalisierbaren Bereich, in dem unter anderem Playlists oder Favoritenlisten erstellt werden können, sollen sich die Nutzer mit Email-Adresse und Passwort anmelden. Bei der Registrierung neuer Nutzer muss lediglich eine gültige Email-Adresse und ein Passwort festgelegt werden. </w:t>
      </w:r>
    </w:p>
    <w:p w14:paraId="5C3F3CB3" w14:textId="77777777" w:rsidR="00137512" w:rsidRDefault="00137512" w:rsidP="00D301B6">
      <w:pPr>
        <w:pStyle w:val="Folgeabsatz"/>
      </w:pPr>
      <w:r>
        <w:t>Die Anmeldedaten werden mittels Message-Digest Algorithm 5 (MD5) verschlüsselt. Diese grundlegende Verschlüsselung sollte ausreichend Sicherheit bieten, da weder persönliche Daten (mit Ausnahme einer E-Mail-Adresse) noch andere sensible Daten erfasst werden. Mit dem Benutzerkonto werden lediglich Daten wie die Playlist, Favoriten und Erinnerungen verknüpft.</w:t>
      </w:r>
    </w:p>
    <w:p w14:paraId="01087799" w14:textId="0D2D0FE4" w:rsidR="00137512" w:rsidRDefault="00137512" w:rsidP="00137512">
      <w:pPr>
        <w:pStyle w:val="berschrift2"/>
      </w:pPr>
      <w:bookmarkStart w:id="132" w:name="_Toc388972004"/>
      <w:r>
        <w:t>Qualität</w:t>
      </w:r>
      <w:bookmarkEnd w:id="132"/>
    </w:p>
    <w:p w14:paraId="3CE0D085" w14:textId="14C7459E" w:rsidR="00137512" w:rsidRDefault="00137512" w:rsidP="00137512">
      <w:pPr>
        <w:pStyle w:val="berschrift3"/>
      </w:pPr>
      <w:bookmarkStart w:id="133" w:name="_Toc388972005"/>
      <w:r>
        <w:t>Ausfallsicherheit</w:t>
      </w:r>
      <w:bookmarkEnd w:id="133"/>
    </w:p>
    <w:p w14:paraId="0826CC6C" w14:textId="77777777" w:rsidR="002D020C" w:rsidRPr="002D020C" w:rsidRDefault="002D020C" w:rsidP="002D020C">
      <w:pPr>
        <w:rPr>
          <w:ins w:id="134" w:author="Lukas Lamm" w:date="2014-07-10T12:24:00Z"/>
          <w:rFonts w:eastAsiaTheme="majorEastAsia" w:cstheme="majorBidi"/>
          <w:b/>
          <w:bCs/>
        </w:rPr>
      </w:pPr>
      <w:ins w:id="135" w:author="Lukas Lamm" w:date="2014-07-10T12:24:00Z">
        <w:r w:rsidRPr="002D020C">
          <w:t>Aufgrund des Kontexts eines Universitäts-Projekts ist von einer hohen Ausfallsicherheit auszugehen, da die anfallende Last für einen physikalischen oder virtuellen Server stark eingegrenzt ist. Im Verlauf des Projekts ist noch zu klären, ob das Projekt einer breiten Öffentlichkeit zugänglich gemacht werden kann. Dies hängt von, zu klärenden, rechtlichen Fragen ab.</w:t>
        </w:r>
      </w:ins>
    </w:p>
    <w:p w14:paraId="17AC510B" w14:textId="537CF964" w:rsidR="00137512" w:rsidDel="002D020C" w:rsidRDefault="00137512" w:rsidP="002D020C">
      <w:pPr>
        <w:pStyle w:val="berschrift3"/>
        <w:rPr>
          <w:del w:id="136" w:author="Lukas Lamm" w:date="2014-07-10T12:24:00Z"/>
        </w:rPr>
      </w:pPr>
      <w:del w:id="137" w:author="Lukas Lamm" w:date="2014-07-10T12:24:00Z">
        <w:r w:rsidDel="002D020C">
          <w:delText>Aufgrund des Kontexts eines Universitäts-Projekts ist zunächst nicht davon auszugehen, dass die Anwendung für die breite Öffentlichkeit zugänglich gemacht wird. Somit ist von einer hohen Ausfallsicherheit auszugehen, da die anfallende Last für einen physikalischen oder virtuellen Server stark eingegrenzt sein wird.</w:delText>
        </w:r>
      </w:del>
    </w:p>
    <w:p w14:paraId="48ADBFF4" w14:textId="3BC6832F" w:rsidR="00137512" w:rsidRDefault="00137512" w:rsidP="002D020C">
      <w:pPr>
        <w:pStyle w:val="berschrift3"/>
      </w:pPr>
      <w:bookmarkStart w:id="138" w:name="_Toc388972006"/>
      <w:r>
        <w:t>Erreichbarkeit</w:t>
      </w:r>
      <w:bookmarkEnd w:id="138"/>
    </w:p>
    <w:p w14:paraId="4CA9CCE1" w14:textId="77777777" w:rsidR="00137512" w:rsidRDefault="00137512" w:rsidP="00D301B6">
      <w:r>
        <w:t>Wie im Punkt “Ausfallsicherheit” geschildert, wird es bezüglich der Erreichbarkeit ebenfalls kaum Einschränkungen geben, da die Anwendung zunächst im universitären Rahmen betrieben wird und die Erreichbarkeit des Servers somit weniger von der anfallenden Last als von externer Seite (Stromanbieter, Internetprovider) abhängig ist.</w:t>
      </w:r>
    </w:p>
    <w:p w14:paraId="2925BA64" w14:textId="1E5FE27F" w:rsidR="00137512" w:rsidRDefault="00137512" w:rsidP="00137512">
      <w:pPr>
        <w:pStyle w:val="berschrift3"/>
      </w:pPr>
      <w:bookmarkStart w:id="139" w:name="_Toc388972007"/>
      <w:r>
        <w:t>Wartbarkeit</w:t>
      </w:r>
      <w:bookmarkEnd w:id="139"/>
    </w:p>
    <w:p w14:paraId="276C6253" w14:textId="77777777" w:rsidR="00137512" w:rsidRDefault="00137512" w:rsidP="00D301B6">
      <w:r>
        <w:t>Durch eine umfassende und verständliche Dokumentation, sowie durch ausreichend annotierten Code wird eine solide Basis für die Wartbarkeit der Software gewährleistet.</w:t>
      </w:r>
    </w:p>
    <w:p w14:paraId="0404D562" w14:textId="77777777" w:rsidR="00137512" w:rsidRDefault="00137512" w:rsidP="00D301B6">
      <w:pPr>
        <w:pStyle w:val="Folgeabsatz"/>
      </w:pPr>
      <w:r>
        <w:t>Des Weiteren wird auf einen modularen Aufbau gesetzt, wodurch sich bspw. Änderungen am Design schnell und effizient durchführen lassen.</w:t>
      </w:r>
    </w:p>
    <w:p w14:paraId="487AD22A" w14:textId="5F80D3D0" w:rsidR="00137512" w:rsidRDefault="00137512" w:rsidP="00137512">
      <w:pPr>
        <w:pStyle w:val="berschrift3"/>
      </w:pPr>
      <w:bookmarkStart w:id="140" w:name="_Toc388972008"/>
      <w:r>
        <w:t>Erweiterbarkeit</w:t>
      </w:r>
      <w:bookmarkEnd w:id="140"/>
    </w:p>
    <w:p w14:paraId="2ADD6CA0" w14:textId="77777777" w:rsidR="00137512" w:rsidRDefault="00137512" w:rsidP="00D301B6">
      <w:r>
        <w:t>Auf Grundlage der Dokumentation und des annotierten Codes ist eine grundsätzliche Erweiterung der Software möglich. Das Hinzufügen von Mediatheken, sprich die Anbindung weiterer API’s soll ohne größere Änderungen am bestehenden Code ermöglicht werden. Auch durch den bereits erwähnten modularen Aufbau, ist eine grundsätzliche Erweiterbarkeit gewährleistet.</w:t>
      </w:r>
    </w:p>
    <w:p w14:paraId="0B9D0806" w14:textId="3CE2C113" w:rsidR="00137512" w:rsidRDefault="00137512" w:rsidP="00137512">
      <w:pPr>
        <w:pStyle w:val="berschrift3"/>
      </w:pPr>
      <w:bookmarkStart w:id="141" w:name="_Toc388972009"/>
      <w:r>
        <w:t>Usability</w:t>
      </w:r>
      <w:bookmarkEnd w:id="141"/>
    </w:p>
    <w:p w14:paraId="2249961D" w14:textId="554A0BAE" w:rsidR="00137512" w:rsidRDefault="00137512" w:rsidP="00D301B6">
      <w:r>
        <w:t>Die Plattform soll leicht verständlich und einfach zu Bedienen sein. Dazu werden in der Designphase Usability-Engineering Methoden genutzt und die Webapp nach aktuell geltenden Usability-Standards</w:t>
      </w:r>
      <w:ins w:id="142" w:author="Lukas Lamm" w:date="2014-07-10T12:24:00Z">
        <w:r w:rsidR="002D020C">
          <w:t xml:space="preserve"> </w:t>
        </w:r>
        <w:r w:rsidR="002D020C" w:rsidRPr="002D020C">
          <w:t>(ISO 9241-210)</w:t>
        </w:r>
      </w:ins>
      <w:r>
        <w:t xml:space="preserve"> gestaltet.</w:t>
      </w:r>
    </w:p>
    <w:p w14:paraId="7C109865" w14:textId="6215C77F" w:rsidR="00137512" w:rsidRDefault="00137512" w:rsidP="00137512">
      <w:pPr>
        <w:pStyle w:val="berschrift2"/>
      </w:pPr>
      <w:bookmarkStart w:id="143" w:name="_Toc388972010"/>
      <w:r>
        <w:t>Datenmodell</w:t>
      </w:r>
      <w:bookmarkEnd w:id="143"/>
    </w:p>
    <w:p w14:paraId="23B34DEF" w14:textId="77777777" w:rsidR="00137512" w:rsidRDefault="00137512" w:rsidP="00D301B6">
      <w:r>
        <w:t>Für das Benutzerkonto und den persönlichen Bereich soll eine MySQL Datenbank verwendet werden. Neben Tabellen für die einzelnen Benutzer und deren Anmeldeinformationen und IDs werden weitere Tabellen für die Funktionen der Favoriten und Playlists benötigt.</w:t>
      </w:r>
    </w:p>
    <w:p w14:paraId="0C0D2C56" w14:textId="1633C1C7" w:rsidR="00137512" w:rsidRDefault="00137512" w:rsidP="00D301B6">
      <w:pPr>
        <w:pStyle w:val="Folgeabsatz"/>
      </w:pPr>
      <w:r>
        <w:t>Das genaue Datenbankschema kann allerdings erst in einer späteren Version dargelegt werden, da noch nicht alle Anforderungen daran genauestens ermittelt sind.</w:t>
      </w:r>
    </w:p>
    <w:p w14:paraId="706A8AC6" w14:textId="78934BEB" w:rsidR="00137512" w:rsidRDefault="00137512" w:rsidP="00137512">
      <w:pPr>
        <w:pStyle w:val="berschrift2"/>
      </w:pPr>
      <w:bookmarkStart w:id="144" w:name="_Toc388972011"/>
      <w:r>
        <w:t>Sonstige Anforderungen</w:t>
      </w:r>
      <w:bookmarkEnd w:id="144"/>
    </w:p>
    <w:p w14:paraId="62EE75E3" w14:textId="168FC1FA" w:rsidR="000147EF" w:rsidRDefault="00137512" w:rsidP="002D020C">
      <w:pPr>
        <w:pStyle w:val="StandardWeb"/>
        <w:spacing w:before="0" w:beforeAutospacing="0" w:after="0" w:afterAutospacing="0"/>
        <w:rPr>
          <w:ins w:id="145" w:author="Lukas Lamm" w:date="2014-07-10T12:25:00Z"/>
        </w:rPr>
      </w:pPr>
      <w:r>
        <w:rPr>
          <w:rFonts w:ascii="Arial" w:hAnsi="Arial" w:cs="Arial"/>
          <w:color w:val="000000"/>
          <w:sz w:val="23"/>
          <w:szCs w:val="23"/>
        </w:rPr>
        <w:t>Derzeit sind keine weiteren Anforderungen bekannt.</w:t>
      </w:r>
    </w:p>
    <w:p w14:paraId="522BDEB5" w14:textId="0BD51C62" w:rsidR="002D020C" w:rsidRDefault="002D020C" w:rsidP="002D020C">
      <w:pPr>
        <w:pStyle w:val="berschrift1"/>
        <w:rPr>
          <w:ins w:id="146" w:author="Lukas Lamm" w:date="2014-07-10T12:25:00Z"/>
        </w:rPr>
      </w:pPr>
      <w:ins w:id="147" w:author="Lukas Lamm" w:date="2014-07-10T12:25:00Z">
        <w:r w:rsidRPr="002D020C">
          <w:t>Risiken</w:t>
        </w:r>
      </w:ins>
    </w:p>
    <w:p w14:paraId="780BA24A" w14:textId="77777777" w:rsidR="002D020C" w:rsidRDefault="002D020C" w:rsidP="002D020C">
      <w:pPr>
        <w:rPr>
          <w:ins w:id="148" w:author="Lukas Lamm" w:date="2014-07-10T12:25:00Z"/>
        </w:rPr>
      </w:pPr>
      <w:ins w:id="149" w:author="Lukas Lamm" w:date="2014-07-10T12:25:00Z">
        <w:r>
          <w:t>Es bestehe Risiken hinsichtlich der Betrachtung von Videos auf mobilen Geräten, da nicht sichergestellt werden kann ,dass die Wiedergabefunktion auf allen Geräten funktioniert.</w:t>
        </w:r>
      </w:ins>
    </w:p>
    <w:p w14:paraId="124BFFFE" w14:textId="715DD73B" w:rsidR="002D020C" w:rsidRPr="002D020C" w:rsidRDefault="002D020C" w:rsidP="002D020C">
      <w:pPr>
        <w:pStyle w:val="Folgeabsatz"/>
      </w:pPr>
      <w:ins w:id="150" w:author="Lukas Lamm" w:date="2014-07-10T12:25:00Z">
        <w:r w:rsidRPr="002D020C">
          <w:t>Weiter</w:t>
        </w:r>
        <w:r>
          <w:t xml:space="preserve"> Probleme können durch fehlende Daten entstehen, welche von den Mediatheken bereitgestellt werden, da dadurch geplante Funktionen möglicherweise garnicht oder nur bedingt umgesetzt werden können.</w:t>
        </w:r>
      </w:ins>
    </w:p>
    <w:sectPr w:rsidR="002D020C" w:rsidRPr="002D020C" w:rsidSect="000147EF">
      <w:headerReference w:type="default" r:id="rId17"/>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9C538" w14:textId="77777777" w:rsidR="008A32C3" w:rsidRDefault="008A32C3" w:rsidP="00793C70">
      <w:pPr>
        <w:spacing w:line="240" w:lineRule="auto"/>
      </w:pPr>
      <w:r>
        <w:separator/>
      </w:r>
    </w:p>
  </w:endnote>
  <w:endnote w:type="continuationSeparator" w:id="0">
    <w:p w14:paraId="3F5F7226" w14:textId="77777777" w:rsidR="008A32C3" w:rsidRDefault="008A32C3"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Next LT W1G">
    <w:panose1 w:val="020B0503040204020203"/>
    <w:charset w:val="00"/>
    <w:family w:val="auto"/>
    <w:pitch w:val="variable"/>
    <w:sig w:usb0="A00002AF" w:usb1="5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Frutiger Next LT W1G Medium">
    <w:altName w:val="Frutiger Next LT W1G Heavy It"/>
    <w:panose1 w:val="020B0903040204020203"/>
    <w:charset w:val="00"/>
    <w:family w:val="swiss"/>
    <w:notTrueType/>
    <w:pitch w:val="variable"/>
    <w:sig w:usb0="A00002AF" w:usb1="5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E30A7" w14:textId="77777777" w:rsidR="008A32C3" w:rsidRDefault="008A32C3" w:rsidP="00793C70">
      <w:pPr>
        <w:spacing w:line="240" w:lineRule="auto"/>
      </w:pPr>
      <w:r>
        <w:separator/>
      </w:r>
    </w:p>
  </w:footnote>
  <w:footnote w:type="continuationSeparator" w:id="0">
    <w:p w14:paraId="4D1E6B53" w14:textId="77777777" w:rsidR="008A32C3" w:rsidRDefault="008A32C3" w:rsidP="00793C7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8F50E" w14:textId="77777777" w:rsidR="002D020C" w:rsidRDefault="002D020C" w:rsidP="000147EF">
    <w:pPr>
      <w:pStyle w:val="Kopfzeile"/>
      <w:jc w:val="right"/>
    </w:pPr>
  </w:p>
  <w:p w14:paraId="2C8E05D6" w14:textId="77777777" w:rsidR="002D020C" w:rsidRDefault="002D020C" w:rsidP="000147EF">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1676772"/>
      <w:docPartObj>
        <w:docPartGallery w:val="Page Numbers (Top of Page)"/>
        <w:docPartUnique/>
      </w:docPartObj>
    </w:sdtPr>
    <w:sdtContent>
      <w:p w14:paraId="30EEE6D3" w14:textId="77777777" w:rsidR="002D020C" w:rsidRDefault="002D020C" w:rsidP="000147EF">
        <w:pPr>
          <w:pStyle w:val="Kopfzeile"/>
          <w:pBdr>
            <w:bottom w:val="single" w:sz="4" w:space="1" w:color="auto"/>
          </w:pBdr>
          <w:jc w:val="right"/>
        </w:pPr>
        <w:r>
          <w:fldChar w:fldCharType="begin"/>
        </w:r>
        <w:r>
          <w:instrText xml:space="preserve"> PAGE   \* MERGEFORMAT </w:instrText>
        </w:r>
        <w:r>
          <w:fldChar w:fldCharType="separate"/>
        </w:r>
        <w:r>
          <w:rPr>
            <w:noProof/>
          </w:rPr>
          <w:t>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5DF5F" w14:textId="77777777" w:rsidR="002D020C" w:rsidRDefault="002D020C" w:rsidP="000147EF">
    <w:pPr>
      <w:pStyle w:val="Kopfzeile"/>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E308A3A"/>
    <w:lvl w:ilvl="0">
      <w:start w:val="1"/>
      <w:numFmt w:val="decimal"/>
      <w:lvlText w:val="%1."/>
      <w:lvlJc w:val="left"/>
      <w:pPr>
        <w:tabs>
          <w:tab w:val="num" w:pos="1492"/>
        </w:tabs>
        <w:ind w:left="1492" w:hanging="360"/>
      </w:pPr>
    </w:lvl>
  </w:abstractNum>
  <w:abstractNum w:abstractNumId="1">
    <w:nsid w:val="FFFFFF7D"/>
    <w:multiLevelType w:val="singleLevel"/>
    <w:tmpl w:val="CE7AAB54"/>
    <w:lvl w:ilvl="0">
      <w:start w:val="1"/>
      <w:numFmt w:val="decimal"/>
      <w:lvlText w:val="%1."/>
      <w:lvlJc w:val="left"/>
      <w:pPr>
        <w:tabs>
          <w:tab w:val="num" w:pos="1209"/>
        </w:tabs>
        <w:ind w:left="1209" w:hanging="360"/>
      </w:pPr>
    </w:lvl>
  </w:abstractNum>
  <w:abstractNum w:abstractNumId="2">
    <w:nsid w:val="FFFFFF7E"/>
    <w:multiLevelType w:val="singleLevel"/>
    <w:tmpl w:val="DC809D3C"/>
    <w:lvl w:ilvl="0">
      <w:start w:val="1"/>
      <w:numFmt w:val="decimal"/>
      <w:lvlText w:val="%1."/>
      <w:lvlJc w:val="left"/>
      <w:pPr>
        <w:tabs>
          <w:tab w:val="num" w:pos="926"/>
        </w:tabs>
        <w:ind w:left="926" w:hanging="360"/>
      </w:pPr>
    </w:lvl>
  </w:abstractNum>
  <w:abstractNum w:abstractNumId="3">
    <w:nsid w:val="FFFFFF7F"/>
    <w:multiLevelType w:val="singleLevel"/>
    <w:tmpl w:val="45287DF2"/>
    <w:lvl w:ilvl="0">
      <w:start w:val="1"/>
      <w:numFmt w:val="decimal"/>
      <w:lvlText w:val="%1."/>
      <w:lvlJc w:val="left"/>
      <w:pPr>
        <w:tabs>
          <w:tab w:val="num" w:pos="643"/>
        </w:tabs>
        <w:ind w:left="643" w:hanging="360"/>
      </w:pPr>
    </w:lvl>
  </w:abstractNum>
  <w:abstractNum w:abstractNumId="4">
    <w:nsid w:val="FFFFFF80"/>
    <w:multiLevelType w:val="singleLevel"/>
    <w:tmpl w:val="4AD8B30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E7454F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0366E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35461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50C286"/>
    <w:lvl w:ilvl="0">
      <w:start w:val="1"/>
      <w:numFmt w:val="decimal"/>
      <w:lvlText w:val="%1."/>
      <w:lvlJc w:val="left"/>
      <w:pPr>
        <w:tabs>
          <w:tab w:val="num" w:pos="360"/>
        </w:tabs>
        <w:ind w:left="360" w:hanging="360"/>
      </w:pPr>
    </w:lvl>
  </w:abstractNum>
  <w:abstractNum w:abstractNumId="9">
    <w:nsid w:val="FFFFFF89"/>
    <w:multiLevelType w:val="singleLevel"/>
    <w:tmpl w:val="CAF4A7C0"/>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04B0567C"/>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rPr>
        <w:rFonts w:ascii="Arial" w:hAnsi="Arial" w:cs="Symbo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513A02"/>
    <w:multiLevelType w:val="multilevel"/>
    <w:tmpl w:val="479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9DB408C"/>
    <w:multiLevelType w:val="multilevel"/>
    <w:tmpl w:val="D766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406508"/>
    <w:multiLevelType w:val="hybridMultilevel"/>
    <w:tmpl w:val="62EEB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8237F6"/>
    <w:multiLevelType w:val="multilevel"/>
    <w:tmpl w:val="4FFA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DE67210"/>
    <w:multiLevelType w:val="hybridMultilevel"/>
    <w:tmpl w:val="576AF468"/>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17">
    <w:nsid w:val="3DF93C01"/>
    <w:multiLevelType w:val="multilevel"/>
    <w:tmpl w:val="44A62A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nsid w:val="51043DED"/>
    <w:multiLevelType w:val="multilevel"/>
    <w:tmpl w:val="88E0644A"/>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19">
    <w:nsid w:val="54E05B8E"/>
    <w:multiLevelType w:val="multilevel"/>
    <w:tmpl w:val="20A0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C2A083E"/>
    <w:multiLevelType w:val="hybridMultilevel"/>
    <w:tmpl w:val="AA10D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432A2E"/>
    <w:multiLevelType w:val="hybridMultilevel"/>
    <w:tmpl w:val="CC569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5003C8"/>
    <w:multiLevelType w:val="hybridMultilevel"/>
    <w:tmpl w:val="8C82C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3D824D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3DC3DFF"/>
    <w:multiLevelType w:val="hybridMultilevel"/>
    <w:tmpl w:val="54360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5B04CD"/>
    <w:multiLevelType w:val="hybridMultilevel"/>
    <w:tmpl w:val="D0A02DC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9C01700"/>
    <w:multiLevelType w:val="multilevel"/>
    <w:tmpl w:val="1E28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F3C0306"/>
    <w:multiLevelType w:val="hybridMultilevel"/>
    <w:tmpl w:val="79A8A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8"/>
  </w:num>
  <w:num w:numId="14">
    <w:abstractNumId w:val="18"/>
  </w:num>
  <w:num w:numId="15">
    <w:abstractNumId w:val="18"/>
  </w:num>
  <w:num w:numId="16">
    <w:abstractNumId w:val="17"/>
  </w:num>
  <w:num w:numId="17">
    <w:abstractNumId w:val="18"/>
  </w:num>
  <w:num w:numId="18">
    <w:abstractNumId w:val="18"/>
  </w:num>
  <w:num w:numId="19">
    <w:abstractNumId w:val="18"/>
  </w:num>
  <w:num w:numId="20">
    <w:abstractNumId w:val="18"/>
  </w:num>
  <w:num w:numId="21">
    <w:abstractNumId w:val="22"/>
  </w:num>
  <w:num w:numId="22">
    <w:abstractNumId w:val="18"/>
  </w:num>
  <w:num w:numId="23">
    <w:abstractNumId w:val="18"/>
  </w:num>
  <w:num w:numId="24">
    <w:abstractNumId w:val="18"/>
  </w:num>
  <w:num w:numId="25">
    <w:abstractNumId w:val="18"/>
  </w:num>
  <w:num w:numId="26">
    <w:abstractNumId w:val="18"/>
  </w:num>
  <w:num w:numId="27">
    <w:abstractNumId w:val="10"/>
  </w:num>
  <w:num w:numId="28">
    <w:abstractNumId w:val="18"/>
  </w:num>
  <w:num w:numId="29">
    <w:abstractNumId w:val="18"/>
  </w:num>
  <w:num w:numId="30">
    <w:abstractNumId w:val="18"/>
  </w:num>
  <w:num w:numId="31">
    <w:abstractNumId w:val="18"/>
  </w:num>
  <w:num w:numId="32">
    <w:abstractNumId w:val="13"/>
  </w:num>
  <w:num w:numId="33">
    <w:abstractNumId w:val="18"/>
  </w:num>
  <w:num w:numId="34">
    <w:abstractNumId w:val="18"/>
  </w:num>
  <w:num w:numId="35">
    <w:abstractNumId w:val="16"/>
  </w:num>
  <w:num w:numId="36">
    <w:abstractNumId w:val="23"/>
  </w:num>
  <w:num w:numId="37">
    <w:abstractNumId w:val="25"/>
  </w:num>
  <w:num w:numId="38">
    <w:abstractNumId w:val="26"/>
  </w:num>
  <w:num w:numId="39">
    <w:abstractNumId w:val="15"/>
  </w:num>
  <w:num w:numId="40">
    <w:abstractNumId w:val="11"/>
  </w:num>
  <w:num w:numId="41">
    <w:abstractNumId w:val="19"/>
  </w:num>
  <w:num w:numId="42">
    <w:abstractNumId w:val="12"/>
  </w:num>
  <w:num w:numId="43">
    <w:abstractNumId w:val="21"/>
  </w:num>
  <w:num w:numId="44">
    <w:abstractNumId w:val="24"/>
  </w:num>
  <w:num w:numId="45">
    <w:abstractNumId w:val="14"/>
  </w:num>
  <w:num w:numId="46">
    <w:abstractNumId w:val="27"/>
  </w:num>
  <w:num w:numId="47">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kas Lamm">
    <w15:presenceInfo w15:providerId="Windows Live" w15:userId="30b211aa6b434e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08"/>
  <w:autoHyphenation/>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FB0"/>
    <w:rsid w:val="000147EF"/>
    <w:rsid w:val="000221F6"/>
    <w:rsid w:val="00037F0F"/>
    <w:rsid w:val="00044216"/>
    <w:rsid w:val="00050209"/>
    <w:rsid w:val="00070B8E"/>
    <w:rsid w:val="000770C6"/>
    <w:rsid w:val="00080C48"/>
    <w:rsid w:val="000863BE"/>
    <w:rsid w:val="000951CC"/>
    <w:rsid w:val="000A08A2"/>
    <w:rsid w:val="000B1206"/>
    <w:rsid w:val="000C6D6D"/>
    <w:rsid w:val="000E4A15"/>
    <w:rsid w:val="000E6647"/>
    <w:rsid w:val="00101C9F"/>
    <w:rsid w:val="001025E2"/>
    <w:rsid w:val="00110330"/>
    <w:rsid w:val="00113323"/>
    <w:rsid w:val="001304C4"/>
    <w:rsid w:val="00137512"/>
    <w:rsid w:val="00167407"/>
    <w:rsid w:val="001A5B26"/>
    <w:rsid w:val="001E033A"/>
    <w:rsid w:val="001E250B"/>
    <w:rsid w:val="002075C3"/>
    <w:rsid w:val="00211754"/>
    <w:rsid w:val="00213D5C"/>
    <w:rsid w:val="00227124"/>
    <w:rsid w:val="00235E04"/>
    <w:rsid w:val="00246EB0"/>
    <w:rsid w:val="00286973"/>
    <w:rsid w:val="002A05F9"/>
    <w:rsid w:val="002A2843"/>
    <w:rsid w:val="002A598C"/>
    <w:rsid w:val="002B2E25"/>
    <w:rsid w:val="002D020C"/>
    <w:rsid w:val="003269E4"/>
    <w:rsid w:val="003569D5"/>
    <w:rsid w:val="00366B64"/>
    <w:rsid w:val="003768FD"/>
    <w:rsid w:val="00380123"/>
    <w:rsid w:val="0038580C"/>
    <w:rsid w:val="0039336C"/>
    <w:rsid w:val="003A2F1A"/>
    <w:rsid w:val="003A36C1"/>
    <w:rsid w:val="003F6C3C"/>
    <w:rsid w:val="00403A81"/>
    <w:rsid w:val="004154E5"/>
    <w:rsid w:val="00446AD1"/>
    <w:rsid w:val="0046797B"/>
    <w:rsid w:val="00467F35"/>
    <w:rsid w:val="00482B04"/>
    <w:rsid w:val="004925EF"/>
    <w:rsid w:val="004A1465"/>
    <w:rsid w:val="004A1608"/>
    <w:rsid w:val="004A36DF"/>
    <w:rsid w:val="004B0621"/>
    <w:rsid w:val="004D1002"/>
    <w:rsid w:val="004E6D66"/>
    <w:rsid w:val="0050032D"/>
    <w:rsid w:val="005139D3"/>
    <w:rsid w:val="00513B11"/>
    <w:rsid w:val="00542499"/>
    <w:rsid w:val="00545594"/>
    <w:rsid w:val="00595925"/>
    <w:rsid w:val="00596A69"/>
    <w:rsid w:val="005A4913"/>
    <w:rsid w:val="005A7D8C"/>
    <w:rsid w:val="005B0356"/>
    <w:rsid w:val="005B65BF"/>
    <w:rsid w:val="005C3A59"/>
    <w:rsid w:val="005C53BD"/>
    <w:rsid w:val="005D451D"/>
    <w:rsid w:val="005F317F"/>
    <w:rsid w:val="006176B3"/>
    <w:rsid w:val="00655269"/>
    <w:rsid w:val="0066669C"/>
    <w:rsid w:val="00666D26"/>
    <w:rsid w:val="006670FF"/>
    <w:rsid w:val="0068145C"/>
    <w:rsid w:val="00686F15"/>
    <w:rsid w:val="00691AD0"/>
    <w:rsid w:val="006C50C7"/>
    <w:rsid w:val="00712435"/>
    <w:rsid w:val="00712E6A"/>
    <w:rsid w:val="00727F56"/>
    <w:rsid w:val="00732AF2"/>
    <w:rsid w:val="0074666D"/>
    <w:rsid w:val="00766919"/>
    <w:rsid w:val="00781503"/>
    <w:rsid w:val="00785CBA"/>
    <w:rsid w:val="00793C70"/>
    <w:rsid w:val="0079437B"/>
    <w:rsid w:val="007D7EA3"/>
    <w:rsid w:val="00816876"/>
    <w:rsid w:val="00822A46"/>
    <w:rsid w:val="00841FB0"/>
    <w:rsid w:val="00865BCF"/>
    <w:rsid w:val="00865E46"/>
    <w:rsid w:val="00873B3B"/>
    <w:rsid w:val="0087671A"/>
    <w:rsid w:val="008869B8"/>
    <w:rsid w:val="008873E3"/>
    <w:rsid w:val="008A32C3"/>
    <w:rsid w:val="008D7B35"/>
    <w:rsid w:val="008E06B5"/>
    <w:rsid w:val="008E771A"/>
    <w:rsid w:val="00951CEE"/>
    <w:rsid w:val="009704B0"/>
    <w:rsid w:val="00994E33"/>
    <w:rsid w:val="009A0603"/>
    <w:rsid w:val="009A376D"/>
    <w:rsid w:val="009A5EC5"/>
    <w:rsid w:val="009A6082"/>
    <w:rsid w:val="009A6B3E"/>
    <w:rsid w:val="009D1F0C"/>
    <w:rsid w:val="009E58B7"/>
    <w:rsid w:val="009F3E31"/>
    <w:rsid w:val="00A12BED"/>
    <w:rsid w:val="00A22235"/>
    <w:rsid w:val="00A4328F"/>
    <w:rsid w:val="00A472AF"/>
    <w:rsid w:val="00A9201B"/>
    <w:rsid w:val="00A94A76"/>
    <w:rsid w:val="00AB1110"/>
    <w:rsid w:val="00AF7340"/>
    <w:rsid w:val="00B31C26"/>
    <w:rsid w:val="00B55151"/>
    <w:rsid w:val="00B55EAF"/>
    <w:rsid w:val="00B55F8D"/>
    <w:rsid w:val="00B61448"/>
    <w:rsid w:val="00B72BC9"/>
    <w:rsid w:val="00B92998"/>
    <w:rsid w:val="00B953E2"/>
    <w:rsid w:val="00BA1DC5"/>
    <w:rsid w:val="00BB6BE6"/>
    <w:rsid w:val="00BF0269"/>
    <w:rsid w:val="00C24787"/>
    <w:rsid w:val="00C3093A"/>
    <w:rsid w:val="00C538E0"/>
    <w:rsid w:val="00C61F79"/>
    <w:rsid w:val="00C64062"/>
    <w:rsid w:val="00C952BC"/>
    <w:rsid w:val="00CA1D19"/>
    <w:rsid w:val="00CD173B"/>
    <w:rsid w:val="00D05BD5"/>
    <w:rsid w:val="00D301B6"/>
    <w:rsid w:val="00D47FC2"/>
    <w:rsid w:val="00D75BA1"/>
    <w:rsid w:val="00D972FA"/>
    <w:rsid w:val="00DA76C3"/>
    <w:rsid w:val="00DE2F4D"/>
    <w:rsid w:val="00DF0E0B"/>
    <w:rsid w:val="00E12D56"/>
    <w:rsid w:val="00E447EF"/>
    <w:rsid w:val="00E54774"/>
    <w:rsid w:val="00E7112A"/>
    <w:rsid w:val="00E736F6"/>
    <w:rsid w:val="00E75020"/>
    <w:rsid w:val="00E83C95"/>
    <w:rsid w:val="00E90069"/>
    <w:rsid w:val="00E93FD9"/>
    <w:rsid w:val="00EA6A84"/>
    <w:rsid w:val="00EB041E"/>
    <w:rsid w:val="00EB2DE0"/>
    <w:rsid w:val="00EC013F"/>
    <w:rsid w:val="00EE038F"/>
    <w:rsid w:val="00EE11F6"/>
    <w:rsid w:val="00F00DB7"/>
    <w:rsid w:val="00F02209"/>
    <w:rsid w:val="00F03F0C"/>
    <w:rsid w:val="00F25C5F"/>
    <w:rsid w:val="00F2690E"/>
    <w:rsid w:val="00F424E9"/>
    <w:rsid w:val="00F91186"/>
    <w:rsid w:val="00F961F0"/>
    <w:rsid w:val="00FA494F"/>
    <w:rsid w:val="00FA50D7"/>
    <w:rsid w:val="00FC0345"/>
    <w:rsid w:val="00FC3A07"/>
    <w:rsid w:val="00FE2ADB"/>
    <w:rsid w:val="00FF4A0C"/>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89F7EA"/>
  <w15:docId w15:val="{7A7EE1CD-59FF-419C-82A9-1C6B414D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utiger Next LT W1G" w:eastAsiaTheme="minorHAnsi" w:hAnsi="Frutiger Next LT W1G"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595925"/>
    <w:pPr>
      <w:spacing w:after="0" w:line="360" w:lineRule="auto"/>
      <w:jc w:val="both"/>
    </w:pPr>
  </w:style>
  <w:style w:type="paragraph" w:styleId="berschrift1">
    <w:name w:val="heading 1"/>
    <w:basedOn w:val="Standard"/>
    <w:next w:val="Standard"/>
    <w:link w:val="berschrift1Zchn"/>
    <w:qFormat/>
    <w:rsid w:val="008D7B35"/>
    <w:pPr>
      <w:keepNext/>
      <w:keepLines/>
      <w:numPr>
        <w:numId w:val="1"/>
      </w:numPr>
      <w:spacing w:before="480"/>
      <w:outlineLvl w:val="0"/>
    </w:pPr>
    <w:rPr>
      <w:rFonts w:ascii="Frutiger Next LT W1G Medium" w:eastAsiaTheme="majorEastAsia" w:hAnsi="Frutiger Next LT W1G Medium" w:cstheme="majorBidi"/>
      <w:bCs/>
      <w:sz w:val="28"/>
      <w:szCs w:val="28"/>
    </w:rPr>
  </w:style>
  <w:style w:type="paragraph" w:styleId="berschrift2">
    <w:name w:val="heading 2"/>
    <w:basedOn w:val="Standard"/>
    <w:next w:val="Standard"/>
    <w:link w:val="berschrift2Zchn"/>
    <w:unhideWhenUsed/>
    <w:qFormat/>
    <w:rsid w:val="008D7B35"/>
    <w:pPr>
      <w:keepNext/>
      <w:keepLines/>
      <w:numPr>
        <w:ilvl w:val="1"/>
        <w:numId w:val="1"/>
      </w:numPr>
      <w:spacing w:before="200"/>
      <w:outlineLvl w:val="1"/>
    </w:pPr>
    <w:rPr>
      <w:rFonts w:ascii="Frutiger Next LT W1G Medium" w:eastAsiaTheme="majorEastAsia" w:hAnsi="Frutiger Next LT W1G Medium" w:cstheme="majorBidi"/>
      <w:bCs/>
      <w:sz w:val="26"/>
      <w:szCs w:val="26"/>
    </w:rPr>
  </w:style>
  <w:style w:type="paragraph" w:styleId="berschrift3">
    <w:name w:val="heading 3"/>
    <w:basedOn w:val="Standard"/>
    <w:next w:val="Standard"/>
    <w:link w:val="berschrift3Zchn"/>
    <w:unhideWhenUsed/>
    <w:qFormat/>
    <w:rsid w:val="008D7B35"/>
    <w:pPr>
      <w:keepNext/>
      <w:keepLines/>
      <w:numPr>
        <w:ilvl w:val="2"/>
        <w:numId w:val="1"/>
      </w:numPr>
      <w:spacing w:before="200"/>
      <w:outlineLvl w:val="2"/>
    </w:pPr>
    <w:rPr>
      <w:rFonts w:eastAsiaTheme="majorEastAsia" w:cstheme="majorBidi"/>
      <w:b/>
      <w:bCs/>
    </w:rPr>
  </w:style>
  <w:style w:type="paragraph" w:styleId="berschrift4">
    <w:name w:val="heading 4"/>
    <w:basedOn w:val="Standard"/>
    <w:next w:val="Standard"/>
    <w:link w:val="berschrift4Zchn"/>
    <w:unhideWhenUsed/>
    <w:qFormat/>
    <w:rsid w:val="008D7B35"/>
    <w:pPr>
      <w:keepNext/>
      <w:keepLines/>
      <w:numPr>
        <w:ilvl w:val="3"/>
        <w:numId w:val="1"/>
      </w:numPr>
      <w:spacing w:before="200"/>
      <w:outlineLvl w:val="3"/>
    </w:pPr>
    <w:rPr>
      <w:rFonts w:eastAsiaTheme="majorEastAsia" w:cstheme="majorBidi"/>
      <w:b/>
      <w:bCs/>
      <w:i/>
      <w:iCs/>
    </w:rPr>
  </w:style>
  <w:style w:type="paragraph" w:styleId="berschrift5">
    <w:name w:val="heading 5"/>
    <w:basedOn w:val="Standard"/>
    <w:next w:val="Standard"/>
    <w:link w:val="berschrift5Zchn"/>
    <w:unhideWhenUsed/>
    <w:qFormat/>
    <w:rsid w:val="00B72BC9"/>
    <w:pPr>
      <w:keepNext/>
      <w:keepLines/>
      <w:spacing w:before="200"/>
      <w:outlineLvl w:val="4"/>
    </w:pPr>
    <w:rPr>
      <w:rFonts w:eastAsiaTheme="majorEastAsia" w:cstheme="majorBidi"/>
      <w:color w:val="243F60" w:themeColor="accent1" w:themeShade="7F"/>
    </w:rPr>
  </w:style>
  <w:style w:type="paragraph" w:styleId="berschrift6">
    <w:name w:val="heading 6"/>
    <w:basedOn w:val="Standard"/>
    <w:next w:val="Standard"/>
    <w:link w:val="berschrift6Zchn"/>
    <w:qFormat/>
    <w:rsid w:val="00380123"/>
    <w:pPr>
      <w:tabs>
        <w:tab w:val="num" w:pos="1152"/>
      </w:tabs>
      <w:spacing w:before="240" w:after="60" w:line="220" w:lineRule="exact"/>
      <w:ind w:left="1152" w:hanging="1152"/>
      <w:outlineLvl w:val="5"/>
    </w:pPr>
    <w:rPr>
      <w:rFonts w:ascii="Arial" w:eastAsia="Times New Roman" w:hAnsi="Arial" w:cs="Arial"/>
      <w:i/>
      <w:iCs/>
      <w:lang w:val="en-CA" w:bidi="he-IL"/>
    </w:rPr>
  </w:style>
  <w:style w:type="paragraph" w:styleId="berschrift7">
    <w:name w:val="heading 7"/>
    <w:basedOn w:val="Standard"/>
    <w:next w:val="Standard"/>
    <w:link w:val="berschrift7Zchn"/>
    <w:qFormat/>
    <w:rsid w:val="00380123"/>
    <w:pPr>
      <w:tabs>
        <w:tab w:val="num" w:pos="1296"/>
      </w:tabs>
      <w:spacing w:before="240" w:after="60" w:line="220" w:lineRule="exact"/>
      <w:ind w:left="1296" w:hanging="1296"/>
      <w:outlineLvl w:val="6"/>
    </w:pPr>
    <w:rPr>
      <w:rFonts w:ascii="Arial" w:eastAsia="Times New Roman" w:hAnsi="Arial" w:cs="Arial"/>
      <w:sz w:val="20"/>
      <w:szCs w:val="20"/>
      <w:lang w:val="en-CA" w:bidi="he-IL"/>
    </w:rPr>
  </w:style>
  <w:style w:type="paragraph" w:styleId="berschrift8">
    <w:name w:val="heading 8"/>
    <w:basedOn w:val="Standard"/>
    <w:next w:val="Standard"/>
    <w:link w:val="berschrift8Zchn"/>
    <w:qFormat/>
    <w:rsid w:val="00380123"/>
    <w:pPr>
      <w:tabs>
        <w:tab w:val="num" w:pos="1440"/>
      </w:tabs>
      <w:spacing w:before="240" w:after="60" w:line="220" w:lineRule="exact"/>
      <w:ind w:left="1440" w:hanging="1440"/>
      <w:outlineLvl w:val="7"/>
    </w:pPr>
    <w:rPr>
      <w:rFonts w:ascii="Arial" w:eastAsia="Times New Roman" w:hAnsi="Arial" w:cs="Arial"/>
      <w:i/>
      <w:iCs/>
      <w:sz w:val="20"/>
      <w:szCs w:val="20"/>
      <w:lang w:val="en-CA" w:bidi="he-IL"/>
    </w:rPr>
  </w:style>
  <w:style w:type="paragraph" w:styleId="berschrift9">
    <w:name w:val="heading 9"/>
    <w:basedOn w:val="Standard"/>
    <w:next w:val="Standard"/>
    <w:link w:val="berschrift9Zchn"/>
    <w:qFormat/>
    <w:rsid w:val="00380123"/>
    <w:pPr>
      <w:tabs>
        <w:tab w:val="num" w:pos="1584"/>
      </w:tabs>
      <w:spacing w:before="240" w:after="60" w:line="220" w:lineRule="exact"/>
      <w:ind w:left="1584" w:hanging="1584"/>
      <w:outlineLvl w:val="8"/>
    </w:pPr>
    <w:rPr>
      <w:rFonts w:ascii="Arial" w:eastAsia="Times New Roman" w:hAnsi="Arial" w:cs="Arial"/>
      <w:i/>
      <w:iCs/>
      <w:sz w:val="18"/>
      <w:szCs w:val="18"/>
      <w:lang w:val="en-CA" w:bidi="he-I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8D7B35"/>
    <w:rPr>
      <w:rFonts w:ascii="Frutiger Next LT W1G Medium" w:eastAsiaTheme="majorEastAsia" w:hAnsi="Frutiger Next LT W1G Medium" w:cstheme="majorBidi"/>
      <w:bCs/>
      <w:sz w:val="28"/>
      <w:szCs w:val="28"/>
    </w:rPr>
  </w:style>
  <w:style w:type="character" w:customStyle="1" w:styleId="berschrift2Zchn">
    <w:name w:val="Überschrift 2 Zchn"/>
    <w:basedOn w:val="Absatz-Standardschriftart"/>
    <w:link w:val="berschrift2"/>
    <w:rsid w:val="008D7B35"/>
    <w:rPr>
      <w:rFonts w:ascii="Frutiger Next LT W1G Medium" w:eastAsiaTheme="majorEastAsia" w:hAnsi="Frutiger Next LT W1G Medium" w:cstheme="majorBidi"/>
      <w:bCs/>
      <w:sz w:val="26"/>
      <w:szCs w:val="26"/>
    </w:rPr>
  </w:style>
  <w:style w:type="character" w:customStyle="1" w:styleId="berschrift3Zchn">
    <w:name w:val="Überschrift 3 Zchn"/>
    <w:basedOn w:val="Absatz-Standardschriftart"/>
    <w:link w:val="berschrift3"/>
    <w:rsid w:val="008D7B35"/>
    <w:rPr>
      <w:rFonts w:eastAsiaTheme="majorEastAsia" w:cstheme="majorBidi"/>
      <w:b/>
      <w:bCs/>
    </w:rPr>
  </w:style>
  <w:style w:type="character" w:customStyle="1" w:styleId="berschrift4Zchn">
    <w:name w:val="Überschrift 4 Zchn"/>
    <w:basedOn w:val="Absatz-Standardschriftart"/>
    <w:link w:val="berschrift4"/>
    <w:uiPriority w:val="9"/>
    <w:rsid w:val="008D7B35"/>
    <w:rPr>
      <w:rFonts w:eastAsiaTheme="majorEastAsia" w:cstheme="majorBidi"/>
      <w:b/>
      <w:bCs/>
      <w:i/>
      <w:iCs/>
    </w:rPr>
  </w:style>
  <w:style w:type="paragraph" w:styleId="Inhaltsverzeichnisberschrift">
    <w:name w:val="TOC Heading"/>
    <w:aliases w:val="Überschrift Verzeichnisse"/>
    <w:basedOn w:val="Standard"/>
    <w:next w:val="Standard"/>
    <w:uiPriority w:val="39"/>
    <w:unhideWhenUsed/>
    <w:qFormat/>
    <w:rsid w:val="00816876"/>
    <w:pPr>
      <w:spacing w:line="276" w:lineRule="auto"/>
      <w:ind w:left="431" w:hanging="431"/>
    </w:pPr>
    <w:rPr>
      <w:rFonts w:ascii="Frutiger Next LT W1G Medium" w:hAnsi="Frutiger Next LT W1G Medium"/>
      <w:sz w:val="28"/>
    </w:rPr>
  </w:style>
  <w:style w:type="paragraph" w:styleId="Verzeichnis1">
    <w:name w:val="toc 1"/>
    <w:basedOn w:val="Standard"/>
    <w:next w:val="Standard"/>
    <w:autoRedefine/>
    <w:uiPriority w:val="39"/>
    <w:unhideWhenUsed/>
    <w:rsid w:val="00A94A76"/>
    <w:pPr>
      <w:tabs>
        <w:tab w:val="left" w:pos="880"/>
        <w:tab w:val="right" w:leader="dot" w:pos="8493"/>
      </w:tabs>
      <w:spacing w:after="100" w:line="240" w:lineRule="auto"/>
    </w:pPr>
    <w:rPr>
      <w:rFonts w:ascii="Frutiger Next LT W1G Medium" w:hAnsi="Frutiger Next LT W1G Medium"/>
      <w:sz w:val="24"/>
    </w:rPr>
  </w:style>
  <w:style w:type="paragraph" w:styleId="Verzeichnis2">
    <w:name w:val="toc 2"/>
    <w:basedOn w:val="Standard"/>
    <w:next w:val="Standard"/>
    <w:autoRedefine/>
    <w:uiPriority w:val="39"/>
    <w:unhideWhenUsed/>
    <w:rsid w:val="00A94A76"/>
    <w:pPr>
      <w:spacing w:after="100" w:line="240" w:lineRule="auto"/>
      <w:ind w:left="221"/>
    </w:pPr>
  </w:style>
  <w:style w:type="paragraph" w:styleId="Verzeichnis3">
    <w:name w:val="toc 3"/>
    <w:basedOn w:val="Standard"/>
    <w:next w:val="Standard"/>
    <w:autoRedefine/>
    <w:uiPriority w:val="39"/>
    <w:unhideWhenUsed/>
    <w:rsid w:val="00A94A76"/>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8D7B35"/>
    <w:pPr>
      <w:numPr>
        <w:ilvl w:val="4"/>
        <w:numId w:val="1"/>
      </w:numPr>
    </w:pPr>
  </w:style>
  <w:style w:type="paragraph" w:customStyle="1" w:styleId="berschrift61">
    <w:name w:val="Überschrift 61"/>
    <w:basedOn w:val="Standard"/>
    <w:rsid w:val="008D7B35"/>
    <w:pPr>
      <w:numPr>
        <w:ilvl w:val="5"/>
        <w:numId w:val="1"/>
      </w:numPr>
    </w:pPr>
  </w:style>
  <w:style w:type="paragraph" w:customStyle="1" w:styleId="berschrift71">
    <w:name w:val="Überschrift 71"/>
    <w:basedOn w:val="Standard"/>
    <w:rsid w:val="008D7B35"/>
    <w:pPr>
      <w:numPr>
        <w:ilvl w:val="6"/>
        <w:numId w:val="1"/>
      </w:numPr>
    </w:pPr>
  </w:style>
  <w:style w:type="paragraph" w:customStyle="1" w:styleId="berschrift81">
    <w:name w:val="Überschrift 81"/>
    <w:basedOn w:val="Standard"/>
    <w:rsid w:val="008D7B35"/>
    <w:pPr>
      <w:numPr>
        <w:ilvl w:val="7"/>
        <w:numId w:val="1"/>
      </w:numPr>
    </w:pPr>
  </w:style>
  <w:style w:type="paragraph" w:customStyle="1" w:styleId="berschrift91">
    <w:name w:val="Überschrift 91"/>
    <w:basedOn w:val="Standard"/>
    <w:rsid w:val="008D7B35"/>
    <w:pPr>
      <w:numPr>
        <w:ilvl w:val="8"/>
        <w:numId w:val="1"/>
      </w:numPr>
    </w:pPr>
  </w:style>
  <w:style w:type="paragraph" w:styleId="Beschriftung">
    <w:name w:val="caption"/>
    <w:basedOn w:val="Standard"/>
    <w:next w:val="Standard"/>
    <w:uiPriority w:val="35"/>
    <w:unhideWhenUsed/>
    <w:qFormat/>
    <w:rsid w:val="00B72BC9"/>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semiHidden/>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54774"/>
  </w:style>
  <w:style w:type="paragraph" w:styleId="Verzeichnis4">
    <w:name w:val="toc 4"/>
    <w:basedOn w:val="Standard"/>
    <w:next w:val="Standard"/>
    <w:autoRedefine/>
    <w:uiPriority w:val="39"/>
    <w:unhideWhenUsed/>
    <w:rsid w:val="00A94A76"/>
    <w:pPr>
      <w:spacing w:after="100" w:line="240" w:lineRule="auto"/>
      <w:ind w:left="658"/>
    </w:pPr>
    <w:rPr>
      <w:i/>
    </w:rPr>
  </w:style>
  <w:style w:type="character" w:styleId="Hervorhebung">
    <w:name w:val="Emphasis"/>
    <w:basedOn w:val="Absatz-Standardschriftart"/>
    <w:uiPriority w:val="20"/>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table" w:styleId="HelleListe">
    <w:name w:val="Light List"/>
    <w:basedOn w:val="NormaleTabelle"/>
    <w:uiPriority w:val="61"/>
    <w:rsid w:val="00BA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emplate">
    <w:name w:val="template"/>
    <w:basedOn w:val="Standard"/>
    <w:rsid w:val="00446AD1"/>
    <w:pPr>
      <w:spacing w:line="240" w:lineRule="exact"/>
      <w:jc w:val="left"/>
    </w:pPr>
    <w:rPr>
      <w:rFonts w:ascii="Arial" w:eastAsia="Times New Roman" w:hAnsi="Arial" w:cs="Arial"/>
      <w:i/>
      <w:iCs/>
      <w:lang w:val="en-CA" w:bidi="he-IL"/>
    </w:rPr>
  </w:style>
  <w:style w:type="paragraph" w:styleId="Listenabsatz">
    <w:name w:val="List Paragraph"/>
    <w:basedOn w:val="Standard"/>
    <w:uiPriority w:val="34"/>
    <w:rsid w:val="00446AD1"/>
    <w:pPr>
      <w:ind w:left="720"/>
      <w:contextualSpacing/>
    </w:pPr>
  </w:style>
  <w:style w:type="character" w:customStyle="1" w:styleId="berschrift6Zchn">
    <w:name w:val="Überschrift 6 Zchn"/>
    <w:basedOn w:val="Absatz-Standardschriftart"/>
    <w:link w:val="berschrift6"/>
    <w:rsid w:val="00380123"/>
    <w:rPr>
      <w:rFonts w:ascii="Arial" w:eastAsia="Times New Roman" w:hAnsi="Arial" w:cs="Arial"/>
      <w:i/>
      <w:iCs/>
      <w:lang w:val="en-CA" w:bidi="he-IL"/>
    </w:rPr>
  </w:style>
  <w:style w:type="character" w:customStyle="1" w:styleId="berschrift7Zchn">
    <w:name w:val="Überschrift 7 Zchn"/>
    <w:basedOn w:val="Absatz-Standardschriftart"/>
    <w:link w:val="berschrift7"/>
    <w:rsid w:val="00380123"/>
    <w:rPr>
      <w:rFonts w:ascii="Arial" w:eastAsia="Times New Roman" w:hAnsi="Arial" w:cs="Arial"/>
      <w:sz w:val="20"/>
      <w:szCs w:val="20"/>
      <w:lang w:val="en-CA" w:bidi="he-IL"/>
    </w:rPr>
  </w:style>
  <w:style w:type="character" w:customStyle="1" w:styleId="berschrift8Zchn">
    <w:name w:val="Überschrift 8 Zchn"/>
    <w:basedOn w:val="Absatz-Standardschriftart"/>
    <w:link w:val="berschrift8"/>
    <w:rsid w:val="00380123"/>
    <w:rPr>
      <w:rFonts w:ascii="Arial" w:eastAsia="Times New Roman" w:hAnsi="Arial" w:cs="Arial"/>
      <w:i/>
      <w:iCs/>
      <w:sz w:val="20"/>
      <w:szCs w:val="20"/>
      <w:lang w:val="en-CA" w:bidi="he-IL"/>
    </w:rPr>
  </w:style>
  <w:style w:type="character" w:customStyle="1" w:styleId="berschrift9Zchn">
    <w:name w:val="Überschrift 9 Zchn"/>
    <w:basedOn w:val="Absatz-Standardschriftart"/>
    <w:link w:val="berschrift9"/>
    <w:rsid w:val="00380123"/>
    <w:rPr>
      <w:rFonts w:ascii="Arial" w:eastAsia="Times New Roman" w:hAnsi="Arial" w:cs="Arial"/>
      <w:i/>
      <w:iCs/>
      <w:sz w:val="18"/>
      <w:szCs w:val="18"/>
      <w:lang w:val="en-CA" w:bidi="he-IL"/>
    </w:rPr>
  </w:style>
  <w:style w:type="paragraph" w:styleId="StandardWeb">
    <w:name w:val="Normal (Web)"/>
    <w:basedOn w:val="Standard"/>
    <w:uiPriority w:val="99"/>
    <w:rsid w:val="00FA50D7"/>
    <w:pPr>
      <w:spacing w:before="100" w:beforeAutospacing="1" w:after="100" w:afterAutospacing="1" w:line="240" w:lineRule="auto"/>
      <w:jc w:val="left"/>
    </w:pPr>
    <w:rPr>
      <w:rFonts w:ascii="Times New Roman" w:eastAsia="Times New Roman" w:hAnsi="Times New Roman" w:cs="Times New Roman"/>
      <w:sz w:val="24"/>
      <w:szCs w:val="24"/>
      <w:lang w:val="en-US" w:bidi="he-IL"/>
    </w:rPr>
  </w:style>
  <w:style w:type="paragraph" w:styleId="berarbeitung">
    <w:name w:val="Revision"/>
    <w:hidden/>
    <w:uiPriority w:val="99"/>
    <w:semiHidden/>
    <w:rsid w:val="002D02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093060">
      <w:bodyDiv w:val="1"/>
      <w:marLeft w:val="0"/>
      <w:marRight w:val="0"/>
      <w:marTop w:val="0"/>
      <w:marBottom w:val="0"/>
      <w:divBdr>
        <w:top w:val="none" w:sz="0" w:space="0" w:color="auto"/>
        <w:left w:val="none" w:sz="0" w:space="0" w:color="auto"/>
        <w:bottom w:val="none" w:sz="0" w:space="0" w:color="auto"/>
        <w:right w:val="none" w:sz="0" w:space="0" w:color="auto"/>
      </w:divBdr>
    </w:div>
    <w:div w:id="712996863">
      <w:bodyDiv w:val="1"/>
      <w:marLeft w:val="0"/>
      <w:marRight w:val="0"/>
      <w:marTop w:val="0"/>
      <w:marBottom w:val="0"/>
      <w:divBdr>
        <w:top w:val="none" w:sz="0" w:space="0" w:color="auto"/>
        <w:left w:val="none" w:sz="0" w:space="0" w:color="auto"/>
        <w:bottom w:val="none" w:sz="0" w:space="0" w:color="auto"/>
        <w:right w:val="none" w:sz="0" w:space="0" w:color="auto"/>
      </w:divBdr>
      <w:divsChild>
        <w:div w:id="1624072212">
          <w:marLeft w:val="0"/>
          <w:marRight w:val="0"/>
          <w:marTop w:val="0"/>
          <w:marBottom w:val="0"/>
          <w:divBdr>
            <w:top w:val="none" w:sz="0" w:space="0" w:color="auto"/>
            <w:left w:val="none" w:sz="0" w:space="0" w:color="auto"/>
            <w:bottom w:val="none" w:sz="0" w:space="0" w:color="auto"/>
            <w:right w:val="none" w:sz="0" w:space="0" w:color="auto"/>
          </w:divBdr>
        </w:div>
        <w:div w:id="2032804112">
          <w:marLeft w:val="0"/>
          <w:marRight w:val="0"/>
          <w:marTop w:val="0"/>
          <w:marBottom w:val="0"/>
          <w:divBdr>
            <w:top w:val="none" w:sz="0" w:space="0" w:color="auto"/>
            <w:left w:val="none" w:sz="0" w:space="0" w:color="auto"/>
            <w:bottom w:val="none" w:sz="0" w:space="0" w:color="auto"/>
            <w:right w:val="none" w:sz="0" w:space="0" w:color="auto"/>
          </w:divBdr>
        </w:div>
        <w:div w:id="1790011746">
          <w:marLeft w:val="0"/>
          <w:marRight w:val="0"/>
          <w:marTop w:val="0"/>
          <w:marBottom w:val="0"/>
          <w:divBdr>
            <w:top w:val="none" w:sz="0" w:space="0" w:color="auto"/>
            <w:left w:val="none" w:sz="0" w:space="0" w:color="auto"/>
            <w:bottom w:val="none" w:sz="0" w:space="0" w:color="auto"/>
            <w:right w:val="none" w:sz="0" w:space="0" w:color="auto"/>
          </w:divBdr>
        </w:div>
        <w:div w:id="1396471735">
          <w:marLeft w:val="0"/>
          <w:marRight w:val="0"/>
          <w:marTop w:val="0"/>
          <w:marBottom w:val="0"/>
          <w:divBdr>
            <w:top w:val="none" w:sz="0" w:space="0" w:color="auto"/>
            <w:left w:val="none" w:sz="0" w:space="0" w:color="auto"/>
            <w:bottom w:val="none" w:sz="0" w:space="0" w:color="auto"/>
            <w:right w:val="none" w:sz="0" w:space="0" w:color="auto"/>
          </w:divBdr>
        </w:div>
        <w:div w:id="1833569736">
          <w:marLeft w:val="0"/>
          <w:marRight w:val="0"/>
          <w:marTop w:val="0"/>
          <w:marBottom w:val="0"/>
          <w:divBdr>
            <w:top w:val="none" w:sz="0" w:space="0" w:color="auto"/>
            <w:left w:val="none" w:sz="0" w:space="0" w:color="auto"/>
            <w:bottom w:val="none" w:sz="0" w:space="0" w:color="auto"/>
            <w:right w:val="none" w:sz="0" w:space="0" w:color="auto"/>
          </w:divBdr>
        </w:div>
        <w:div w:id="1450977507">
          <w:marLeft w:val="0"/>
          <w:marRight w:val="0"/>
          <w:marTop w:val="0"/>
          <w:marBottom w:val="0"/>
          <w:divBdr>
            <w:top w:val="none" w:sz="0" w:space="0" w:color="auto"/>
            <w:left w:val="none" w:sz="0" w:space="0" w:color="auto"/>
            <w:bottom w:val="none" w:sz="0" w:space="0" w:color="auto"/>
            <w:right w:val="none" w:sz="0" w:space="0" w:color="auto"/>
          </w:divBdr>
        </w:div>
        <w:div w:id="1289045535">
          <w:marLeft w:val="0"/>
          <w:marRight w:val="0"/>
          <w:marTop w:val="0"/>
          <w:marBottom w:val="0"/>
          <w:divBdr>
            <w:top w:val="none" w:sz="0" w:space="0" w:color="auto"/>
            <w:left w:val="none" w:sz="0" w:space="0" w:color="auto"/>
            <w:bottom w:val="none" w:sz="0" w:space="0" w:color="auto"/>
            <w:right w:val="none" w:sz="0" w:space="0" w:color="auto"/>
          </w:divBdr>
        </w:div>
      </w:divsChild>
    </w:div>
    <w:div w:id="887955181">
      <w:bodyDiv w:val="1"/>
      <w:marLeft w:val="0"/>
      <w:marRight w:val="0"/>
      <w:marTop w:val="0"/>
      <w:marBottom w:val="0"/>
      <w:divBdr>
        <w:top w:val="none" w:sz="0" w:space="0" w:color="auto"/>
        <w:left w:val="none" w:sz="0" w:space="0" w:color="auto"/>
        <w:bottom w:val="none" w:sz="0" w:space="0" w:color="auto"/>
        <w:right w:val="none" w:sz="0" w:space="0" w:color="auto"/>
      </w:divBdr>
    </w:div>
    <w:div w:id="1436369194">
      <w:bodyDiv w:val="1"/>
      <w:marLeft w:val="0"/>
      <w:marRight w:val="0"/>
      <w:marTop w:val="0"/>
      <w:marBottom w:val="0"/>
      <w:divBdr>
        <w:top w:val="none" w:sz="0" w:space="0" w:color="auto"/>
        <w:left w:val="none" w:sz="0" w:space="0" w:color="auto"/>
        <w:bottom w:val="none" w:sz="0" w:space="0" w:color="auto"/>
        <w:right w:val="none" w:sz="0" w:space="0" w:color="auto"/>
      </w:divBdr>
      <w:divsChild>
        <w:div w:id="159976824">
          <w:marLeft w:val="0"/>
          <w:marRight w:val="0"/>
          <w:marTop w:val="0"/>
          <w:marBottom w:val="0"/>
          <w:divBdr>
            <w:top w:val="none" w:sz="0" w:space="0" w:color="auto"/>
            <w:left w:val="none" w:sz="0" w:space="0" w:color="auto"/>
            <w:bottom w:val="none" w:sz="0" w:space="0" w:color="auto"/>
            <w:right w:val="none" w:sz="0" w:space="0" w:color="auto"/>
          </w:divBdr>
        </w:div>
        <w:div w:id="526024133">
          <w:marLeft w:val="0"/>
          <w:marRight w:val="0"/>
          <w:marTop w:val="0"/>
          <w:marBottom w:val="0"/>
          <w:divBdr>
            <w:top w:val="none" w:sz="0" w:space="0" w:color="auto"/>
            <w:left w:val="none" w:sz="0" w:space="0" w:color="auto"/>
            <w:bottom w:val="none" w:sz="0" w:space="0" w:color="auto"/>
            <w:right w:val="none" w:sz="0" w:space="0" w:color="auto"/>
          </w:divBdr>
        </w:div>
        <w:div w:id="443042073">
          <w:marLeft w:val="0"/>
          <w:marRight w:val="0"/>
          <w:marTop w:val="0"/>
          <w:marBottom w:val="0"/>
          <w:divBdr>
            <w:top w:val="none" w:sz="0" w:space="0" w:color="auto"/>
            <w:left w:val="none" w:sz="0" w:space="0" w:color="auto"/>
            <w:bottom w:val="none" w:sz="0" w:space="0" w:color="auto"/>
            <w:right w:val="none" w:sz="0" w:space="0" w:color="auto"/>
          </w:divBdr>
        </w:div>
        <w:div w:id="1798184002">
          <w:marLeft w:val="0"/>
          <w:marRight w:val="0"/>
          <w:marTop w:val="0"/>
          <w:marBottom w:val="0"/>
          <w:divBdr>
            <w:top w:val="none" w:sz="0" w:space="0" w:color="auto"/>
            <w:left w:val="none" w:sz="0" w:space="0" w:color="auto"/>
            <w:bottom w:val="none" w:sz="0" w:space="0" w:color="auto"/>
            <w:right w:val="none" w:sz="0" w:space="0" w:color="auto"/>
          </w:divBdr>
        </w:div>
        <w:div w:id="803741341">
          <w:marLeft w:val="0"/>
          <w:marRight w:val="0"/>
          <w:marTop w:val="0"/>
          <w:marBottom w:val="0"/>
          <w:divBdr>
            <w:top w:val="none" w:sz="0" w:space="0" w:color="auto"/>
            <w:left w:val="none" w:sz="0" w:space="0" w:color="auto"/>
            <w:bottom w:val="none" w:sz="0" w:space="0" w:color="auto"/>
            <w:right w:val="none" w:sz="0" w:space="0" w:color="auto"/>
          </w:divBdr>
        </w:div>
        <w:div w:id="1759670748">
          <w:marLeft w:val="0"/>
          <w:marRight w:val="0"/>
          <w:marTop w:val="0"/>
          <w:marBottom w:val="0"/>
          <w:divBdr>
            <w:top w:val="none" w:sz="0" w:space="0" w:color="auto"/>
            <w:left w:val="none" w:sz="0" w:space="0" w:color="auto"/>
            <w:bottom w:val="none" w:sz="0" w:space="0" w:color="auto"/>
            <w:right w:val="none" w:sz="0" w:space="0" w:color="auto"/>
          </w:divBdr>
        </w:div>
        <w:div w:id="173165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e.wikipedia.org/wiki/File_Transfer_Protoco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e.wikipedia.org/wiki/Real-Time_Streaming_Protoco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wikipedia.org/wiki/Real_Time_Messaging_Protoco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de.wikipedia.org/wiki/Flash_Video"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0444D8-349D-485C-A2E6-658D7064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3731</Words>
  <Characters>23512</Characters>
  <Application>Microsoft Office Word</Application>
  <DocSecurity>0</DocSecurity>
  <Lines>195</Lines>
  <Paragraphs>54</Paragraphs>
  <ScaleCrop>false</ScaleCrop>
  <HeadingPairs>
    <vt:vector size="4" baseType="variant">
      <vt:variant>
        <vt:lpstr>Titel</vt:lpstr>
      </vt:variant>
      <vt:variant>
        <vt:i4>1</vt:i4>
      </vt:variant>
      <vt:variant>
        <vt:lpstr>Überschriften</vt:lpstr>
      </vt:variant>
      <vt:variant>
        <vt:i4>35</vt:i4>
      </vt:variant>
    </vt:vector>
  </HeadingPairs>
  <TitlesOfParts>
    <vt:vector size="36" baseType="lpstr">
      <vt:lpstr/>
      <vt:lpstr>Versionsgeschichte</vt:lpstr>
      <vt:lpstr>Einführung</vt:lpstr>
      <vt:lpstr>    Zweck des Dokuments</vt:lpstr>
      <vt:lpstr>    Projektumfang (Scope)</vt:lpstr>
      <vt:lpstr>    Definitionen, Akronyme und Abkürzungen</vt:lpstr>
      <vt:lpstr>    Referenzen und Quellenangaben</vt:lpstr>
      <vt:lpstr>    Übersicht über das Dokument</vt:lpstr>
      <vt:lpstr>Allgemeine Beschreibung</vt:lpstr>
      <vt:lpstr>    Produktperspektive</vt:lpstr>
      <vt:lpstr>    Produktfunktionen</vt:lpstr>
      <vt:lpstr>    Benutzergruppen und Charakteristika</vt:lpstr>
      <vt:lpstr>    Zielplattform</vt:lpstr>
      <vt:lpstr>    Einschränkungen, Annahmen und Abhängigkeiten</vt:lpstr>
      <vt:lpstr>    Benutzerhandbuch und Dokumentation</vt:lpstr>
      <vt:lpstr>Spezifische Anforderungen</vt:lpstr>
      <vt:lpstr>    (Externe) Schnittstellen</vt:lpstr>
      <vt:lpstr>        Benutzerschnittstellen</vt:lpstr>
      <vt:lpstr>        Hardware-Schnittstellen</vt:lpstr>
      <vt:lpstr>        Software-Schnittstellen</vt:lpstr>
      <vt:lpstr>        Kommunikationsschnittstellen</vt:lpstr>
      <vt:lpstr>    Funktionale Anforderungen</vt:lpstr>
      <vt:lpstr>    Anwendungsfälle (Use Cases)</vt:lpstr>
      <vt:lpstr>Nicht-funktionale Anforderungen</vt:lpstr>
      <vt:lpstr>    Performance</vt:lpstr>
      <vt:lpstr>    Sicherheit</vt:lpstr>
      <vt:lpstr>    Qualität</vt:lpstr>
      <vt:lpstr>        Ausfallsicherheit</vt:lpstr>
      <vt:lpstr>        </vt:lpstr>
      <vt:lpstr>        Erreichbarkeit</vt:lpstr>
      <vt:lpstr>        Wartbarkeit</vt:lpstr>
      <vt:lpstr>        Erweiterbarkeit</vt:lpstr>
      <vt:lpstr>        Usability</vt:lpstr>
      <vt:lpstr>    Datenmodell</vt:lpstr>
      <vt:lpstr>    Sonstige Anforderungen</vt:lpstr>
      <vt:lpstr>Risiken</vt:lpstr>
    </vt:vector>
  </TitlesOfParts>
  <Company>Universität Regensburg</Company>
  <LinksUpToDate>false</LinksUpToDate>
  <CharactersWithSpaces>27189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Schneidermeier</dc:creator>
  <cp:lastModifiedBy>Lukas Lamm</cp:lastModifiedBy>
  <cp:revision>7</cp:revision>
  <cp:lastPrinted>2011-01-24T14:47:00Z</cp:lastPrinted>
  <dcterms:created xsi:type="dcterms:W3CDTF">2014-05-27T14:32:00Z</dcterms:created>
  <dcterms:modified xsi:type="dcterms:W3CDTF">2014-07-10T10:34:00Z</dcterms:modified>
</cp:coreProperties>
</file>